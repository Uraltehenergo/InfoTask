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7660" w:rsidRPr="00CF7660" w:rsidRDefault="00CF7660" w:rsidP="00CF7660">
      <w:pPr>
        <w:rPr>
          <w:noProof/>
          <w:sz w:val="32"/>
          <w:szCs w:val="32"/>
        </w:rPr>
      </w:pPr>
      <w:r w:rsidRPr="00CF7660">
        <w:rPr>
          <w:bCs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2E130" wp14:editId="25D5AFED">
                <wp:simplePos x="0" y="0"/>
                <wp:positionH relativeFrom="column">
                  <wp:posOffset>2830830</wp:posOffset>
                </wp:positionH>
                <wp:positionV relativeFrom="paragraph">
                  <wp:posOffset>607695</wp:posOffset>
                </wp:positionV>
                <wp:extent cx="3215640" cy="635"/>
                <wp:effectExtent l="16510" t="13970" r="15875" b="139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564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78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2.9pt;margin-top:47.85pt;width:253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" strokecolor="#e77817" strokeweight="1.5pt"/>
            </w:pict>
          </mc:Fallback>
        </mc:AlternateContent>
      </w:r>
      <w:r w:rsidRPr="00CF7660">
        <w:rPr>
          <w:bCs/>
          <w:iCs/>
          <w:noProof/>
          <w:sz w:val="32"/>
          <w:szCs w:val="32"/>
          <w:lang w:eastAsia="ru-RU"/>
        </w:rPr>
        <w:drawing>
          <wp:inline distT="0" distB="0" distL="0" distR="0" wp14:anchorId="11CAE780" wp14:editId="301FC928">
            <wp:extent cx="3429000" cy="628650"/>
            <wp:effectExtent l="0" t="0" r="0" b="0"/>
            <wp:docPr id="1" name="Рисунок 1" descr="Резервная_копия_лого Уралтехэнер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ервная_копия_лого Уралтехэнер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4786"/>
        <w:gridCol w:w="4820"/>
      </w:tblGrid>
      <w:tr w:rsidR="00CF7660" w:rsidRPr="00CF7660" w:rsidTr="0092058F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6" w:firstLine="108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4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CF7660">
              <w:rPr>
                <w:rFonts w:eastAsia="Times New Roman"/>
                <w:b/>
                <w:bCs/>
                <w:szCs w:val="24"/>
                <w:lang w:eastAsia="ru-RU"/>
              </w:rPr>
              <w:t>УТВЕРЖДАЮ: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 xml:space="preserve">Первый заместитель Генерального директора - Главный инженер </w:t>
            </w:r>
          </w:p>
          <w:p w:rsidR="00CF7660" w:rsidRPr="00CF7660" w:rsidRDefault="00CF7660" w:rsidP="00CF7660">
            <w:pPr>
              <w:ind w:left="485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ЗАО «ИЦ «Уралтехэнерго»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……..…………. С.В. Кондратьев</w:t>
            </w:r>
          </w:p>
          <w:p w:rsidR="00CF7660" w:rsidRPr="00CF7660" w:rsidRDefault="00CF7660" w:rsidP="00CF7660">
            <w:pPr>
              <w:ind w:right="176" w:firstLine="4820"/>
            </w:pPr>
            <w:r w:rsidRPr="00CF7660">
              <w:t>«….» …..…………........ 201</w:t>
            </w:r>
            <w:r w:rsidR="00964A6E">
              <w:rPr>
                <w:lang w:val="en-US"/>
              </w:rPr>
              <w:t>4</w:t>
            </w:r>
            <w:r w:rsidRPr="00CF7660">
              <w:t xml:space="preserve"> г.</w:t>
            </w:r>
          </w:p>
          <w:p w:rsidR="00CF7660" w:rsidRPr="00CF7660" w:rsidRDefault="00CF7660" w:rsidP="00CF7660">
            <w:pPr>
              <w:ind w:firstLine="426"/>
              <w:jc w:val="center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Default="00CF7660" w:rsidP="0063169D">
            <w:pPr>
              <w:ind w:right="176"/>
              <w:outlineLvl w:val="0"/>
              <w:rPr>
                <w:sz w:val="32"/>
                <w:szCs w:val="32"/>
              </w:rPr>
            </w:pPr>
          </w:p>
          <w:p w:rsidR="005C1AF4" w:rsidRDefault="005C1AF4" w:rsidP="0063169D">
            <w:pPr>
              <w:ind w:right="176"/>
              <w:outlineLvl w:val="0"/>
              <w:rPr>
                <w:sz w:val="32"/>
                <w:szCs w:val="32"/>
              </w:rPr>
            </w:pPr>
          </w:p>
          <w:p w:rsidR="006C3DA8" w:rsidRPr="006C3DA8" w:rsidRDefault="006C3DA8" w:rsidP="0063169D">
            <w:pPr>
              <w:ind w:right="176"/>
              <w:outlineLvl w:val="0"/>
              <w:rPr>
                <w:sz w:val="32"/>
                <w:szCs w:val="32"/>
              </w:rPr>
            </w:pPr>
          </w:p>
          <w:p w:rsidR="00C4221C" w:rsidRPr="00CF7660" w:rsidRDefault="00C4221C" w:rsidP="00CF7660">
            <w:pPr>
              <w:ind w:left="4854" w:right="176" w:firstLine="249"/>
              <w:outlineLvl w:val="0"/>
              <w:rPr>
                <w:sz w:val="32"/>
                <w:szCs w:val="32"/>
                <w:lang w:val="en-US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4B3715" w:rsidRDefault="006C3DA8" w:rsidP="00161204">
            <w:pPr>
              <w:ind w:right="-108"/>
              <w:jc w:val="center"/>
              <w:rPr>
                <w:bCs/>
                <w:sz w:val="32"/>
                <w:szCs w:val="32"/>
              </w:rPr>
            </w:pPr>
            <w:r w:rsidRPr="006C3DA8">
              <w:rPr>
                <w:bCs/>
                <w:sz w:val="32"/>
                <w:szCs w:val="32"/>
              </w:rPr>
              <w:t>ЗАО «ИЦ «Уралтехэнерго»</w:t>
            </w:r>
          </w:p>
          <w:p w:rsidR="005C1AF4" w:rsidRPr="006C3DA8" w:rsidRDefault="005C1AF4" w:rsidP="00161204">
            <w:pPr>
              <w:ind w:right="-108"/>
              <w:jc w:val="center"/>
              <w:rPr>
                <w:sz w:val="32"/>
                <w:szCs w:val="32"/>
                <w:highlight w:val="yellow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CF7660" w:rsidRDefault="00FE7E3B" w:rsidP="005C1AF4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bookmarkStart w:id="1" w:name="_Toc352753293"/>
            <w:r>
              <w:rPr>
                <w:sz w:val="32"/>
                <w:szCs w:val="32"/>
              </w:rPr>
              <w:t>ПТК</w:t>
            </w:r>
            <w:r w:rsidR="005C1AF4">
              <w:rPr>
                <w:sz w:val="32"/>
                <w:szCs w:val="32"/>
              </w:rPr>
              <w:t xml:space="preserve"> </w:t>
            </w:r>
            <w:r w:rsidR="004B3715" w:rsidRPr="00161204">
              <w:rPr>
                <w:sz w:val="32"/>
                <w:szCs w:val="32"/>
              </w:rPr>
              <w:t>расчетно-аналитических задач</w:t>
            </w:r>
            <w:bookmarkEnd w:id="1"/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A83095" w:rsidRDefault="00CF7660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3A1ED2" w:rsidRDefault="005C1AF4" w:rsidP="005C1AF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Техническое задание на разработку </w:t>
            </w:r>
            <w:r w:rsidR="00482C8F">
              <w:rPr>
                <w:b/>
                <w:sz w:val="32"/>
              </w:rPr>
              <w:t xml:space="preserve">программно-технического комплекса </w:t>
            </w:r>
            <w:r>
              <w:rPr>
                <w:b/>
                <w:sz w:val="32"/>
              </w:rPr>
              <w:t>АРМ ПТО</w:t>
            </w:r>
          </w:p>
          <w:p w:rsidR="005C1AF4" w:rsidRPr="00964A6E" w:rsidRDefault="005C1AF4" w:rsidP="005C1AF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161204" w:rsidRDefault="005C1AF4" w:rsidP="005C1A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УТЭ-УТЭ-ТП.00-ТЗ.01</w:t>
            </w:r>
          </w:p>
          <w:p w:rsidR="005C1AF4" w:rsidRPr="005C1AF4" w:rsidRDefault="005C1AF4" w:rsidP="005C1AF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5C1AF4" w:rsidRDefault="005C1AF4" w:rsidP="00964A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Редакция 1</w:t>
            </w:r>
          </w:p>
        </w:tc>
      </w:tr>
      <w:tr w:rsidR="00CF7660" w:rsidRPr="00CF7660" w:rsidTr="00161204">
        <w:trPr>
          <w:trHeight w:val="106"/>
        </w:trPr>
        <w:tc>
          <w:tcPr>
            <w:tcW w:w="4786" w:type="dxa"/>
          </w:tcPr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jc w:val="center"/>
              <w:outlineLvl w:val="0"/>
            </w:pPr>
          </w:p>
        </w:tc>
      </w:tr>
      <w:tr w:rsidR="00CF7660" w:rsidRPr="00CF7660" w:rsidTr="00161204">
        <w:trPr>
          <w:trHeight w:val="3879"/>
        </w:trPr>
        <w:tc>
          <w:tcPr>
            <w:tcW w:w="4786" w:type="dxa"/>
          </w:tcPr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outlineLvl w:val="0"/>
            </w:pPr>
          </w:p>
        </w:tc>
      </w:tr>
      <w:tr w:rsidR="00CF7660" w:rsidRPr="00CF7660" w:rsidTr="0092058F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</w:pPr>
            <w:r w:rsidRPr="00CF7660">
              <w:t>Екатеринбург</w:t>
            </w:r>
          </w:p>
        </w:tc>
      </w:tr>
      <w:tr w:rsidR="00CF7660" w:rsidRPr="00CF7660" w:rsidTr="0092058F">
        <w:trPr>
          <w:trHeight w:val="204"/>
        </w:trPr>
        <w:tc>
          <w:tcPr>
            <w:tcW w:w="9606" w:type="dxa"/>
            <w:gridSpan w:val="2"/>
          </w:tcPr>
          <w:p w:rsidR="00CF7660" w:rsidRPr="00CF7660" w:rsidRDefault="00CF7660" w:rsidP="00964A6E">
            <w:pPr>
              <w:jc w:val="center"/>
            </w:pPr>
            <w:r w:rsidRPr="00CF7660">
              <w:t>201</w:t>
            </w:r>
            <w:r w:rsidR="00964A6E">
              <w:rPr>
                <w:lang w:val="en-US"/>
              </w:rPr>
              <w:t>4</w:t>
            </w:r>
            <w:r w:rsidRPr="00CF7660">
              <w:t xml:space="preserve"> г.</w:t>
            </w:r>
          </w:p>
        </w:tc>
      </w:tr>
    </w:tbl>
    <w:p w:rsidR="00CF7660" w:rsidRPr="00CF7660" w:rsidRDefault="00CF7660" w:rsidP="00CF7660">
      <w:r w:rsidRPr="00CF7660">
        <w:br w:type="page"/>
      </w:r>
    </w:p>
    <w:p w:rsidR="00583EDF" w:rsidRPr="00036088" w:rsidRDefault="00583EDF" w:rsidP="00583EDF">
      <w:pPr>
        <w:jc w:val="center"/>
        <w:rPr>
          <w:b/>
        </w:rPr>
      </w:pPr>
      <w:r w:rsidRPr="00036088">
        <w:rPr>
          <w:b/>
        </w:rPr>
        <w:lastRenderedPageBreak/>
        <w:t>ЛИСТ СОГЛАСОВАНИЯ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РАЗРАБОТАНО:</w:t>
      </w:r>
    </w:p>
    <w:p w:rsidR="00583EDF" w:rsidRPr="00036088" w:rsidRDefault="00583EDF" w:rsidP="00583EDF">
      <w:pPr>
        <w:rPr>
          <w:sz w:val="28"/>
        </w:rPr>
      </w:pPr>
      <w:r w:rsidRPr="00036088">
        <w:rPr>
          <w:sz w:val="28"/>
        </w:rPr>
        <w:t>Департамент</w:t>
      </w:r>
      <w:r w:rsidR="00BA45DD">
        <w:rPr>
          <w:sz w:val="28"/>
        </w:rPr>
        <w:t>ами</w:t>
      </w:r>
      <w:r w:rsidRPr="00036088">
        <w:rPr>
          <w:sz w:val="28"/>
        </w:rPr>
        <w:t xml:space="preserve"> </w:t>
      </w:r>
      <w:r w:rsidR="00334183">
        <w:rPr>
          <w:sz w:val="28"/>
        </w:rPr>
        <w:t>Д</w:t>
      </w:r>
      <w:r w:rsidRPr="00036088">
        <w:rPr>
          <w:sz w:val="28"/>
        </w:rPr>
        <w:t>АСУТП</w:t>
      </w:r>
      <w:r w:rsidR="00334183">
        <w:rPr>
          <w:sz w:val="28"/>
        </w:rPr>
        <w:t>, ДТНТО и ДИОНР</w:t>
      </w:r>
      <w:r w:rsidRPr="00036088">
        <w:rPr>
          <w:sz w:val="28"/>
        </w:rPr>
        <w:t xml:space="preserve"> </w:t>
      </w:r>
      <w:r w:rsidR="00BA45DD">
        <w:rPr>
          <w:sz w:val="28"/>
        </w:rPr>
        <w:t xml:space="preserve"> </w:t>
      </w:r>
      <w:r w:rsidRPr="00036088">
        <w:rPr>
          <w:sz w:val="28"/>
        </w:rPr>
        <w:t xml:space="preserve">Закрытого акционерного общества «Инженерный центр «Уралтехэнерго» 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СОСТАВЛЕНО: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544"/>
        <w:gridCol w:w="1984"/>
        <w:gridCol w:w="1276"/>
        <w:gridCol w:w="850"/>
      </w:tblGrid>
      <w:tr w:rsidR="00583EDF" w:rsidRPr="00036088" w:rsidTr="0030687D"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3EDF" w:rsidRPr="00036088" w:rsidRDefault="00583EDF" w:rsidP="0092058F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Наименование организации, подразделения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92058F">
            <w:pPr>
              <w:ind w:firstLine="47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Должность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92058F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Фамилия И.О.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92058F">
            <w:pPr>
              <w:ind w:firstLine="32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Подпись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3EDF" w:rsidRPr="00036088" w:rsidRDefault="00583EDF" w:rsidP="0092058F">
            <w:pPr>
              <w:rPr>
                <w:b/>
                <w:bCs/>
              </w:rPr>
            </w:pPr>
            <w:r w:rsidRPr="00036088">
              <w:rPr>
                <w:b/>
                <w:bCs/>
              </w:rPr>
              <w:t>Дата</w:t>
            </w:r>
          </w:p>
        </w:tc>
      </w:tr>
      <w:tr w:rsidR="00583EDF" w:rsidRPr="00036088" w:rsidTr="0030687D">
        <w:tc>
          <w:tcPr>
            <w:tcW w:w="2093" w:type="dxa"/>
            <w:tcBorders>
              <w:top w:val="single" w:sz="12" w:space="0" w:color="auto"/>
              <w:left w:val="single" w:sz="12" w:space="0" w:color="auto"/>
            </w:tcBorders>
          </w:tcPr>
          <w:p w:rsidR="00583EDF" w:rsidRPr="008B395D" w:rsidRDefault="00583EDF" w:rsidP="0092058F">
            <w:r w:rsidRPr="008B395D">
              <w:t>ЗАО «ИЦ «Уралтехэнерго»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:rsidR="00583EDF" w:rsidRPr="008B395D" w:rsidRDefault="00334183" w:rsidP="002447E9">
            <w:r>
              <w:t>Ведущий</w:t>
            </w:r>
            <w:r w:rsidR="00964A6E">
              <w:t xml:space="preserve"> </w:t>
            </w:r>
            <w:r>
              <w:t>инженер</w:t>
            </w:r>
            <w:r w:rsidR="00583EDF" w:rsidRPr="008B395D">
              <w:t xml:space="preserve"> отдела </w:t>
            </w:r>
            <w:r>
              <w:t xml:space="preserve">технологического </w:t>
            </w:r>
            <w:r w:rsidR="002447E9">
              <w:t>с</w:t>
            </w:r>
            <w:r>
              <w:t xml:space="preserve">опровождения АСУТП </w:t>
            </w:r>
            <w:r w:rsidR="00583EDF" w:rsidRPr="008B395D">
              <w:t xml:space="preserve"> Д</w:t>
            </w:r>
            <w:r>
              <w:t>НТО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:rsidR="00583EDF" w:rsidRPr="008B395D" w:rsidRDefault="002447E9" w:rsidP="002447E9">
            <w:r>
              <w:t>Шахлин</w:t>
            </w:r>
            <w:r w:rsidR="00583EDF" w:rsidRPr="008B395D">
              <w:t xml:space="preserve"> </w:t>
            </w:r>
            <w:r>
              <w:t>Д</w:t>
            </w:r>
            <w:r w:rsidR="00583EDF" w:rsidRPr="008B395D">
              <w:t>.</w:t>
            </w:r>
            <w:r>
              <w:t>В</w:t>
            </w:r>
            <w:r w:rsidR="00583EDF" w:rsidRPr="008B395D">
              <w:t>.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583EDF" w:rsidRPr="00036088" w:rsidRDefault="00583EDF" w:rsidP="0092058F"/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:rsidR="00583EDF" w:rsidRPr="00036088" w:rsidRDefault="00583EDF" w:rsidP="0092058F"/>
        </w:tc>
      </w:tr>
      <w:tr w:rsidR="00583EDF" w:rsidRPr="00036088" w:rsidTr="0030687D">
        <w:trPr>
          <w:trHeight w:val="535"/>
        </w:trPr>
        <w:tc>
          <w:tcPr>
            <w:tcW w:w="2093" w:type="dxa"/>
            <w:tcBorders>
              <w:left w:val="single" w:sz="12" w:space="0" w:color="auto"/>
            </w:tcBorders>
          </w:tcPr>
          <w:p w:rsidR="00583EDF" w:rsidRPr="00036088" w:rsidRDefault="00583EDF" w:rsidP="0092058F">
            <w:r w:rsidRPr="00036088">
              <w:t>ЗАО «ИЦ «Уралтехэнерго»</w:t>
            </w:r>
          </w:p>
        </w:tc>
        <w:tc>
          <w:tcPr>
            <w:tcW w:w="3544" w:type="dxa"/>
          </w:tcPr>
          <w:p w:rsidR="00583EDF" w:rsidRPr="00036088" w:rsidRDefault="00583EDF" w:rsidP="0092058F">
            <w:r w:rsidRPr="00036088">
              <w:t>Начальник отдела информационного обеспечения ДАСУТП</w:t>
            </w:r>
          </w:p>
        </w:tc>
        <w:tc>
          <w:tcPr>
            <w:tcW w:w="1984" w:type="dxa"/>
          </w:tcPr>
          <w:p w:rsidR="00583EDF" w:rsidRPr="00036088" w:rsidRDefault="00583EDF" w:rsidP="0092058F">
            <w:r w:rsidRPr="00036088">
              <w:t>Мартюгин В.И.</w:t>
            </w:r>
          </w:p>
        </w:tc>
        <w:tc>
          <w:tcPr>
            <w:tcW w:w="1276" w:type="dxa"/>
          </w:tcPr>
          <w:p w:rsidR="00583EDF" w:rsidRPr="00036088" w:rsidRDefault="00583EDF" w:rsidP="0092058F"/>
        </w:tc>
        <w:tc>
          <w:tcPr>
            <w:tcW w:w="850" w:type="dxa"/>
            <w:tcBorders>
              <w:right w:val="single" w:sz="12" w:space="0" w:color="auto"/>
            </w:tcBorders>
          </w:tcPr>
          <w:p w:rsidR="00583EDF" w:rsidRPr="00036088" w:rsidRDefault="00583EDF" w:rsidP="0092058F"/>
        </w:tc>
      </w:tr>
      <w:tr w:rsidR="006352F8" w:rsidRPr="00036088" w:rsidTr="0030687D">
        <w:trPr>
          <w:trHeight w:val="535"/>
        </w:trPr>
        <w:tc>
          <w:tcPr>
            <w:tcW w:w="2093" w:type="dxa"/>
            <w:tcBorders>
              <w:left w:val="single" w:sz="12" w:space="0" w:color="auto"/>
              <w:bottom w:val="single" w:sz="12" w:space="0" w:color="auto"/>
            </w:tcBorders>
          </w:tcPr>
          <w:p w:rsidR="006352F8" w:rsidRPr="00036088" w:rsidRDefault="00964A6E" w:rsidP="0092058F">
            <w:r w:rsidRPr="00036088">
              <w:t>ЗАО «ИЦ «Уралтехэнерго»</w:t>
            </w:r>
          </w:p>
        </w:tc>
        <w:tc>
          <w:tcPr>
            <w:tcW w:w="3544" w:type="dxa"/>
            <w:tcBorders>
              <w:bottom w:val="single" w:sz="12" w:space="0" w:color="auto"/>
            </w:tcBorders>
          </w:tcPr>
          <w:p w:rsidR="006352F8" w:rsidRPr="00036088" w:rsidRDefault="002447E9" w:rsidP="002447E9">
            <w:r w:rsidRPr="002447E9">
              <w:t xml:space="preserve">Начальник отдела </w:t>
            </w:r>
            <w:r>
              <w:t>обследований и новых разработок ДИОНР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6352F8" w:rsidRPr="00036088" w:rsidRDefault="0030687D" w:rsidP="0030687D">
            <w:r>
              <w:t>Галимулин</w:t>
            </w:r>
            <w:r w:rsidR="00964A6E">
              <w:t xml:space="preserve"> </w:t>
            </w:r>
            <w:r>
              <w:t>Р</w:t>
            </w:r>
            <w:r w:rsidR="00964A6E">
              <w:t>.</w:t>
            </w:r>
            <w:r>
              <w:t>Н</w:t>
            </w:r>
            <w:r w:rsidR="00964A6E">
              <w:t>.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6352F8" w:rsidRPr="00036088" w:rsidRDefault="006352F8" w:rsidP="0092058F"/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:rsidR="006352F8" w:rsidRPr="00036088" w:rsidRDefault="006352F8" w:rsidP="0092058F"/>
        </w:tc>
      </w:tr>
    </w:tbl>
    <w:p w:rsidR="00583EDF" w:rsidRPr="00964A6E" w:rsidRDefault="00583EDF" w:rsidP="00583EDF">
      <w:pPr>
        <w:rPr>
          <w:b/>
        </w:rPr>
      </w:pPr>
    </w:p>
    <w:p w:rsidR="00CD5D0C" w:rsidRPr="00964A6E" w:rsidRDefault="00CD5D0C" w:rsidP="00583EDF">
      <w:pPr>
        <w:rPr>
          <w:b/>
        </w:rPr>
      </w:pPr>
    </w:p>
    <w:p w:rsidR="00CD5D0C" w:rsidRPr="00964A6E" w:rsidRDefault="00CD5D0C" w:rsidP="00583EDF">
      <w:pPr>
        <w:rPr>
          <w:b/>
        </w:rPr>
      </w:pPr>
    </w:p>
    <w:p w:rsidR="00CD5D0C" w:rsidRPr="00CD5D0C" w:rsidRDefault="00CD5D0C" w:rsidP="00CD5D0C">
      <w:pPr>
        <w:rPr>
          <w:rFonts w:eastAsia="Times New Roman" w:cs="Times New Roman"/>
          <w:b/>
          <w:szCs w:val="24"/>
          <w:lang w:eastAsia="ru-RU"/>
        </w:rPr>
      </w:pPr>
      <w:r w:rsidRPr="00CD5D0C">
        <w:rPr>
          <w:rFonts w:eastAsia="Times New Roman" w:cs="Times New Roman"/>
          <w:b/>
          <w:szCs w:val="24"/>
          <w:lang w:eastAsia="ru-RU"/>
        </w:rPr>
        <w:t>СОГЛАСОВАНО:</w:t>
      </w:r>
    </w:p>
    <w:p w:rsidR="00CD5D0C" w:rsidRPr="00CD5D0C" w:rsidRDefault="00CD5D0C" w:rsidP="00CD5D0C">
      <w:pPr>
        <w:rPr>
          <w:rFonts w:eastAsia="Times New Roman" w:cs="Times New Roman"/>
          <w:szCs w:val="24"/>
          <w:lang w:eastAsia="ru-RU"/>
        </w:rPr>
      </w:pP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3544"/>
        <w:gridCol w:w="1984"/>
        <w:gridCol w:w="1276"/>
        <w:gridCol w:w="850"/>
      </w:tblGrid>
      <w:tr w:rsidR="00CD5D0C" w:rsidRPr="00CD5D0C" w:rsidTr="0030687D"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Наименование организации, подразделения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Должность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b/>
                <w:bCs/>
                <w:szCs w:val="24"/>
                <w:lang w:eastAsia="ru-RU"/>
              </w:rPr>
              <w:t>Фамилия И.О.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b/>
                <w:bCs/>
                <w:szCs w:val="24"/>
                <w:lang w:eastAsia="ru-RU"/>
              </w:rPr>
              <w:t>Подпись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Дата</w:t>
            </w:r>
          </w:p>
        </w:tc>
      </w:tr>
      <w:tr w:rsidR="002447E9" w:rsidRPr="00CD5D0C" w:rsidTr="0030687D"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2447E9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2447E9">
            <w:pPr>
              <w:spacing w:line="276" w:lineRule="auto"/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отдела</w:t>
            </w:r>
            <w:r>
              <w:t xml:space="preserve"> </w:t>
            </w:r>
            <w:r w:rsidRPr="002447E9">
              <w:rPr>
                <w:rFonts w:eastAsia="Times New Roman" w:cs="Times New Roman"/>
                <w:szCs w:val="24"/>
                <w:lang w:eastAsia="ru-RU"/>
              </w:rPr>
              <w:t>технологического сопровождения АСУТП  ДНТО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Рященко И.Л.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7E9" w:rsidRPr="00CD5D0C" w:rsidRDefault="002447E9" w:rsidP="00CD5D0C">
            <w:pPr>
              <w:spacing w:line="276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447E9" w:rsidRPr="00CD5D0C" w:rsidTr="0030687D"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0A665B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0A665B">
            <w:pPr>
              <w:spacing w:line="276" w:lineRule="auto"/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Calibri" w:cs="Times New Roman"/>
                <w:szCs w:val="24"/>
              </w:rPr>
              <w:t>Директор Департамента АСУТП</w:t>
            </w:r>
            <w:r w:rsidRPr="00CD5D0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0A665B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Сиваков Н.Н.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7E9" w:rsidRPr="00CD5D0C" w:rsidRDefault="002447E9" w:rsidP="00CD5D0C">
            <w:pPr>
              <w:spacing w:line="276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D5D0C" w:rsidRPr="00CD5D0C" w:rsidTr="0030687D"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Заместитель Генерального директора по АСУТП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Усов В.В.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0C" w:rsidRPr="00CD5D0C" w:rsidRDefault="00CD5D0C" w:rsidP="00CD5D0C">
            <w:pPr>
              <w:spacing w:line="276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447E9" w:rsidRPr="00CD5D0C" w:rsidTr="0030687D"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0A665B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>ЗАО «ИЦ «Уралтехэнерго»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2447E9">
            <w:pPr>
              <w:spacing w:line="276" w:lineRule="auto"/>
              <w:ind w:firstLine="8"/>
              <w:rPr>
                <w:rFonts w:eastAsia="Times New Roman" w:cs="Times New Roman"/>
                <w:szCs w:val="24"/>
                <w:lang w:eastAsia="ru-RU"/>
              </w:rPr>
            </w:pPr>
            <w:r w:rsidRPr="00CD5D0C">
              <w:rPr>
                <w:rFonts w:eastAsia="Times New Roman" w:cs="Times New Roman"/>
                <w:szCs w:val="24"/>
                <w:lang w:eastAsia="ru-RU"/>
              </w:rPr>
              <w:t xml:space="preserve">Заместитель Генерального директора по </w:t>
            </w:r>
            <w:r>
              <w:rPr>
                <w:rFonts w:eastAsia="Times New Roman" w:cs="Times New Roman"/>
                <w:szCs w:val="24"/>
                <w:lang w:eastAsia="ru-RU"/>
              </w:rPr>
              <w:t>наладке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Рунков В.А.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447E9" w:rsidRPr="00CD5D0C" w:rsidRDefault="002447E9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CD5D0C" w:rsidRPr="00CD5D0C" w:rsidTr="0030687D"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D0C" w:rsidRPr="002447E9" w:rsidRDefault="00CD5D0C" w:rsidP="00CD5D0C">
            <w:pPr>
              <w:spacing w:line="276" w:lineRule="auto"/>
              <w:ind w:firstLine="8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  <w:p w:rsidR="00CD5D0C" w:rsidRPr="002447E9" w:rsidRDefault="00CD5D0C" w:rsidP="00CD5D0C">
            <w:pPr>
              <w:spacing w:line="276" w:lineRule="auto"/>
              <w:ind w:firstLine="8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D0C" w:rsidRPr="00CD5D0C" w:rsidRDefault="00CD5D0C" w:rsidP="00CD5D0C">
            <w:pPr>
              <w:spacing w:line="276" w:lineRule="auto"/>
              <w:ind w:firstLine="8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D5D0C" w:rsidRPr="00CD5D0C" w:rsidRDefault="00CD5D0C" w:rsidP="00CD5D0C">
            <w:pPr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CD5D0C" w:rsidRPr="002447E9" w:rsidRDefault="00CD5D0C" w:rsidP="00CD5D0C">
      <w:pPr>
        <w:rPr>
          <w:rFonts w:eastAsia="Calibri" w:cs="Times New Roman"/>
          <w:szCs w:val="24"/>
        </w:rPr>
      </w:pPr>
    </w:p>
    <w:p w:rsidR="00CD5D0C" w:rsidRPr="002447E9" w:rsidRDefault="00CD5D0C" w:rsidP="00CD5D0C">
      <w:pPr>
        <w:rPr>
          <w:rFonts w:eastAsia="Calibri" w:cs="Times New Roman"/>
          <w:szCs w:val="24"/>
        </w:rPr>
      </w:pPr>
    </w:p>
    <w:p w:rsidR="00583EDF" w:rsidRDefault="00583EDF" w:rsidP="00583EDF">
      <w:r w:rsidRPr="00D93F8B">
        <w:br w:type="page"/>
      </w:r>
    </w:p>
    <w:p w:rsidR="00A83095" w:rsidRDefault="00A83095" w:rsidP="00A83095">
      <w:pPr>
        <w:spacing w:after="200"/>
        <w:jc w:val="center"/>
        <w:rPr>
          <w:b/>
          <w:sz w:val="28"/>
          <w:szCs w:val="28"/>
        </w:rPr>
      </w:pPr>
      <w:bookmarkStart w:id="2" w:name="_Toc352678429"/>
      <w:r w:rsidRPr="00A83095">
        <w:rPr>
          <w:b/>
          <w:sz w:val="28"/>
          <w:szCs w:val="28"/>
        </w:rPr>
        <w:lastRenderedPageBreak/>
        <w:t>СОДЕРЖАНИЕ</w:t>
      </w:r>
    </w:p>
    <w:bookmarkStart w:id="3" w:name="_Toc352140018"/>
    <w:bookmarkStart w:id="4" w:name="_Toc352678457"/>
    <w:bookmarkEnd w:id="2"/>
    <w:p w:rsidR="004A31BF" w:rsidRDefault="0060178A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instrText xml:space="preserve"> TOC \o "1-3" \h \z \u </w:instrText>
      </w: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separate"/>
      </w:r>
      <w:hyperlink w:anchor="_Toc387765637" w:history="1">
        <w:r w:rsidR="004A31BF" w:rsidRPr="00350B16">
          <w:rPr>
            <w:rStyle w:val="ac"/>
            <w:rFonts w:eastAsia="Times New Roman"/>
            <w:noProof/>
          </w:rPr>
          <w:t>1.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ВВЕДЕНИЕ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_Toc387765637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4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38" w:history="1">
        <w:r w:rsidR="004A31BF" w:rsidRPr="00350B16">
          <w:rPr>
            <w:rStyle w:val="ac"/>
            <w:rFonts w:eastAsia="Times New Roman"/>
            <w:noProof/>
          </w:rPr>
          <w:t>2.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noProof/>
          </w:rPr>
          <w:t>ОБЩИЕ</w:t>
        </w:r>
        <w:r w:rsidR="004A31BF" w:rsidRPr="00350B16">
          <w:rPr>
            <w:rStyle w:val="ac"/>
            <w:rFonts w:eastAsia="Times New Roman"/>
            <w:noProof/>
          </w:rPr>
          <w:t xml:space="preserve"> СВЕДЕНИЯ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_Toc387765638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4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39" w:history="1">
        <w:r w:rsidR="004A31BF" w:rsidRPr="00350B16">
          <w:rPr>
            <w:rStyle w:val="ac"/>
            <w:rFonts w:eastAsia="Times New Roman"/>
            <w:noProof/>
          </w:rPr>
          <w:t>3.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НАЗНАЧЕНИЕ И ЦЕЛИ СОЗДАНИЯ АРМ ПТО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_Toc387765639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4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0" w:history="1">
        <w:r w:rsidR="004A31BF" w:rsidRPr="00350B16">
          <w:rPr>
            <w:rStyle w:val="ac"/>
            <w:rFonts w:eastAsia="Times New Roman"/>
            <w:noProof/>
          </w:rPr>
          <w:t>3.1.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Назначение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_Toc387765640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4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1" w:history="1">
        <w:r w:rsidR="004A31BF" w:rsidRPr="00350B16">
          <w:rPr>
            <w:rStyle w:val="ac"/>
            <w:rFonts w:eastAsia="Times New Roman"/>
            <w:noProof/>
          </w:rPr>
          <w:t>3.2.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Цели создания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_Toc387765641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5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2" w:history="1">
        <w:r w:rsidR="004A31BF" w:rsidRPr="00350B16">
          <w:rPr>
            <w:rStyle w:val="ac"/>
            <w:rFonts w:eastAsia="Times New Roman"/>
            <w:noProof/>
          </w:rPr>
          <w:t>3.3.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Задачи АРМ ПТО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_Toc387765642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5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43" w:history="1">
        <w:r w:rsidR="004A31BF" w:rsidRPr="00350B16">
          <w:rPr>
            <w:rStyle w:val="ac"/>
            <w:rFonts w:eastAsia="Times New Roman"/>
            <w:noProof/>
          </w:rPr>
          <w:t>4.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ХАРАКТЕРИСТИКА ОБЪЕКТОВ АВТОМАТИЗАЦИИ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_Toc387765643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6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44" w:history="1">
        <w:r w:rsidR="004A31BF" w:rsidRPr="00350B16">
          <w:rPr>
            <w:rStyle w:val="ac"/>
            <w:rFonts w:eastAsia="Times New Roman"/>
            <w:noProof/>
          </w:rPr>
          <w:t>5.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ТРЕБОВАНИЯ СИСТЕМЕ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_Toc387765644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5" w:history="1">
        <w:r w:rsidR="004A31BF" w:rsidRPr="00350B16">
          <w:rPr>
            <w:rStyle w:val="ac"/>
            <w:rFonts w:eastAsia="Times New Roman"/>
            <w:noProof/>
          </w:rPr>
          <w:t>5.1.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Требования к системе в целом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_Toc387765645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6" w:history="1">
        <w:r w:rsidR="004A31BF" w:rsidRPr="00350B16">
          <w:rPr>
            <w:rStyle w:val="ac"/>
            <w:rFonts w:eastAsia="Times New Roman"/>
            <w:noProof/>
          </w:rPr>
          <w:t>5.2.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Требования к структуре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_Toc387765646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7" w:history="1">
        <w:r w:rsidR="004A31BF" w:rsidRPr="00350B16">
          <w:rPr>
            <w:rStyle w:val="ac"/>
            <w:rFonts w:eastAsia="Times New Roman"/>
            <w:noProof/>
          </w:rPr>
          <w:t>5.3.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Требования к функциям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_Toc387765647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8" w:history="1">
        <w:r w:rsidR="004A31BF" w:rsidRPr="00350B16">
          <w:rPr>
            <w:rStyle w:val="ac"/>
            <w:rFonts w:eastAsia="Times New Roman"/>
            <w:noProof/>
          </w:rPr>
          <w:t>5.4.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</w:rPr>
          <w:t>Требования к видам обеспечения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_Toc387765648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49" w:history="1">
        <w:r w:rsidR="004A31BF" w:rsidRPr="00350B16">
          <w:rPr>
            <w:rStyle w:val="ac"/>
            <w:rFonts w:eastAsia="Times New Roman"/>
            <w:noProof/>
            <w:highlight w:val="yellow"/>
          </w:rPr>
          <w:t>5.5.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Требования к программному обеспечению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_Toc387765649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30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7765650" w:history="1">
        <w:r w:rsidR="004A31BF" w:rsidRPr="00350B16">
          <w:rPr>
            <w:rStyle w:val="ac"/>
            <w:rFonts w:eastAsia="Times New Roman" w:cs="Times New Roman"/>
            <w:b/>
            <w:bCs/>
            <w:i/>
            <w:noProof/>
            <w:kern w:val="32"/>
            <w:highlight w:val="yellow"/>
            <w:lang w:eastAsia="ru-RU"/>
          </w:rPr>
          <w:t>Требования к функциям и возможностям «АРМ ПТО» в рамках программного обеспечения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_Toc387765650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7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30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7765651" w:history="1">
        <w:r w:rsidR="004A31BF" w:rsidRPr="00350B16">
          <w:rPr>
            <w:rStyle w:val="ac"/>
            <w:rFonts w:eastAsia="Times New Roman" w:cs="Times New Roman"/>
            <w:b/>
            <w:bCs/>
            <w:i/>
            <w:noProof/>
            <w:kern w:val="32"/>
            <w:highlight w:val="yellow"/>
            <w:lang w:eastAsia="ru-RU"/>
          </w:rPr>
          <w:t>Требования к установке и дистрибутивам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_Toc387765651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8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52" w:history="1">
        <w:r w:rsidR="004A31BF" w:rsidRPr="00350B16">
          <w:rPr>
            <w:rStyle w:val="ac"/>
            <w:rFonts w:eastAsia="Times New Roman"/>
            <w:noProof/>
            <w:highlight w:val="yellow"/>
          </w:rPr>
          <w:t>5.6.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Требования к технологическим алгоритмам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_Toc387765652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8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30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7765653" w:history="1">
        <w:r w:rsidR="004A31BF" w:rsidRPr="00350B16">
          <w:rPr>
            <w:rStyle w:val="ac"/>
            <w:rFonts w:eastAsia="Times New Roman" w:cs="Times New Roman"/>
            <w:b/>
            <w:bCs/>
            <w:i/>
            <w:noProof/>
            <w:kern w:val="32"/>
            <w:highlight w:val="yellow"/>
            <w:lang w:eastAsia="ru-RU"/>
          </w:rPr>
          <w:t>Требования к технологическому алгоритму «ТЭП»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_Toc387765653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8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30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7765654" w:history="1">
        <w:r w:rsidR="004A31BF" w:rsidRPr="00350B16">
          <w:rPr>
            <w:rStyle w:val="ac"/>
            <w:rFonts w:eastAsia="Times New Roman" w:cs="Times New Roman"/>
            <w:b/>
            <w:bCs/>
            <w:i/>
            <w:noProof/>
            <w:kern w:val="32"/>
            <w:highlight w:val="yellow"/>
            <w:lang w:eastAsia="ru-RU"/>
          </w:rPr>
          <w:t>Требования к технологическому алгоритму «Оценка качества пуска и останова блока»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_Toc387765654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8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30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7765655" w:history="1">
        <w:r w:rsidR="004A31BF" w:rsidRPr="00350B16">
          <w:rPr>
            <w:rStyle w:val="ac"/>
            <w:rFonts w:eastAsia="Times New Roman" w:cs="Times New Roman"/>
            <w:b/>
            <w:bCs/>
            <w:i/>
            <w:noProof/>
            <w:kern w:val="32"/>
            <w:highlight w:val="yellow"/>
            <w:lang w:eastAsia="ru-RU"/>
          </w:rPr>
          <w:t>Требования к технологическому алгоритму «…»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_Toc387765655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8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56" w:history="1">
        <w:r w:rsidR="004A31BF" w:rsidRPr="00350B16">
          <w:rPr>
            <w:rStyle w:val="ac"/>
            <w:rFonts w:eastAsia="Times New Roman"/>
            <w:noProof/>
            <w:highlight w:val="yellow"/>
          </w:rPr>
          <w:t>6.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Состав и содержание работ по созданию программного комплекса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_Toc387765656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57" w:history="1">
        <w:r w:rsidR="004A31BF" w:rsidRPr="00350B16">
          <w:rPr>
            <w:rStyle w:val="ac"/>
            <w:rFonts w:eastAsia="Times New Roman"/>
            <w:noProof/>
            <w:highlight w:val="yellow"/>
          </w:rPr>
          <w:t>6.1.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Состав и содержание работ по программному обеспечению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_Toc387765657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58" w:history="1">
        <w:r w:rsidR="004A31BF" w:rsidRPr="00350B16">
          <w:rPr>
            <w:rStyle w:val="ac"/>
            <w:rFonts w:eastAsia="Times New Roman"/>
            <w:noProof/>
            <w:highlight w:val="yellow"/>
          </w:rPr>
          <w:t>6.2.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Состав и содержание работ по технологическим алгоритмам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_Toc387765658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59" w:history="1">
        <w:r w:rsidR="004A31BF" w:rsidRPr="00350B16">
          <w:rPr>
            <w:rStyle w:val="ac"/>
            <w:rFonts w:eastAsia="Times New Roman"/>
            <w:noProof/>
            <w:highlight w:val="yellow"/>
          </w:rPr>
          <w:t>7.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Порядок контроля и приемки программного комплекса АРМ ПТО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_Toc387765659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60" w:history="1">
        <w:r w:rsidR="004A31BF" w:rsidRPr="00350B16">
          <w:rPr>
            <w:rStyle w:val="ac"/>
            <w:rFonts w:eastAsia="Times New Roman"/>
            <w:noProof/>
            <w:highlight w:val="yellow"/>
          </w:rPr>
          <w:t>7.1.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Порядок приемки программного обеспечения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_Toc387765660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61" w:history="1">
        <w:r w:rsidR="004A31BF" w:rsidRPr="00350B16">
          <w:rPr>
            <w:rStyle w:val="ac"/>
            <w:rFonts w:eastAsia="Times New Roman"/>
            <w:noProof/>
            <w:highlight w:val="yellow"/>
          </w:rPr>
          <w:t>7.2.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порядок приемки технологических алгоритмов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_Toc387765661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9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62" w:history="1">
        <w:r w:rsidR="004A31BF" w:rsidRPr="00350B16">
          <w:rPr>
            <w:rStyle w:val="ac"/>
            <w:rFonts w:eastAsia="Times New Roman"/>
            <w:noProof/>
            <w:highlight w:val="yellow"/>
          </w:rPr>
          <w:t>8.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Требования к выпускаемой документации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_Toc387765662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10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63" w:history="1">
        <w:r w:rsidR="004A31BF" w:rsidRPr="00350B16">
          <w:rPr>
            <w:rStyle w:val="ac"/>
            <w:rFonts w:eastAsia="Times New Roman"/>
            <w:noProof/>
            <w:highlight w:val="yellow"/>
          </w:rPr>
          <w:t>8.1.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Требования к выпускаемой документации по программному обеспечению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_Toc387765663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10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27"/>
        <w:tabs>
          <w:tab w:val="left" w:pos="880"/>
          <w:tab w:val="right" w:leader="dot" w:pos="9627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387765664" w:history="1">
        <w:r w:rsidR="004A31BF" w:rsidRPr="00350B16">
          <w:rPr>
            <w:rStyle w:val="ac"/>
            <w:rFonts w:eastAsia="Times New Roman"/>
            <w:noProof/>
            <w:highlight w:val="yellow"/>
          </w:rPr>
          <w:t>8.2.</w:t>
        </w:r>
        <w:r w:rsidR="004A31BF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rFonts w:eastAsia="Times New Roman"/>
            <w:noProof/>
            <w:highlight w:val="yellow"/>
          </w:rPr>
          <w:t>Требования к выпускаемой документации по технологическим алгоритмам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_Toc387765664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10</w:t>
        </w:r>
        <w:r w:rsidR="004A31BF">
          <w:rPr>
            <w:noProof/>
            <w:webHidden/>
          </w:rPr>
          <w:fldChar w:fldCharType="end"/>
        </w:r>
      </w:hyperlink>
    </w:p>
    <w:p w:rsidR="004A31BF" w:rsidRDefault="004C37D5">
      <w:pPr>
        <w:pStyle w:val="18"/>
        <w:tabs>
          <w:tab w:val="left" w:pos="48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87765665" w:history="1">
        <w:r w:rsidR="004A31BF" w:rsidRPr="00350B16">
          <w:rPr>
            <w:rStyle w:val="ac"/>
            <w:noProof/>
          </w:rPr>
          <w:t>9.</w:t>
        </w:r>
        <w:r w:rsidR="004A31BF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4A31BF" w:rsidRPr="00350B16">
          <w:rPr>
            <w:rStyle w:val="ac"/>
            <w:noProof/>
          </w:rPr>
          <w:t>СПИСОК ПРИНЯТЫХ СОКРАЩЕНИЙ</w:t>
        </w:r>
        <w:r w:rsidR="004A31BF">
          <w:rPr>
            <w:noProof/>
            <w:webHidden/>
          </w:rPr>
          <w:tab/>
        </w:r>
        <w:r w:rsidR="004A31BF">
          <w:rPr>
            <w:noProof/>
            <w:webHidden/>
          </w:rPr>
          <w:fldChar w:fldCharType="begin"/>
        </w:r>
        <w:r w:rsidR="004A31BF">
          <w:rPr>
            <w:noProof/>
            <w:webHidden/>
          </w:rPr>
          <w:instrText xml:space="preserve"> PAGEREF _Toc387765665 \h </w:instrText>
        </w:r>
        <w:r w:rsidR="004A31BF">
          <w:rPr>
            <w:noProof/>
            <w:webHidden/>
          </w:rPr>
        </w:r>
        <w:r w:rsidR="004A31BF">
          <w:rPr>
            <w:noProof/>
            <w:webHidden/>
          </w:rPr>
          <w:fldChar w:fldCharType="separate"/>
        </w:r>
        <w:r w:rsidR="004A31BF">
          <w:rPr>
            <w:noProof/>
            <w:webHidden/>
          </w:rPr>
          <w:t>11</w:t>
        </w:r>
        <w:r w:rsidR="004A31BF">
          <w:rPr>
            <w:noProof/>
            <w:webHidden/>
          </w:rPr>
          <w:fldChar w:fldCharType="end"/>
        </w:r>
      </w:hyperlink>
    </w:p>
    <w:p w:rsidR="0047619C" w:rsidRDefault="0060178A">
      <w:pPr>
        <w:spacing w:after="200"/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</w:pPr>
      <w:r>
        <w:rPr>
          <w:rFonts w:eastAsiaTheme="majorEastAsia" w:cs="Times New Roman"/>
          <w:bCs/>
          <w:noProof/>
          <w:color w:val="000000" w:themeColor="text1"/>
          <w:sz w:val="28"/>
          <w:szCs w:val="28"/>
          <w:lang w:eastAsia="ru-RU"/>
        </w:rPr>
        <w:fldChar w:fldCharType="end"/>
      </w:r>
      <w:r w:rsidR="0047619C">
        <w:br w:type="page"/>
      </w:r>
    </w:p>
    <w:p w:rsidR="00032BDC" w:rsidRPr="00032BDC" w:rsidRDefault="00032BDC" w:rsidP="00FE7E3B">
      <w:pPr>
        <w:pStyle w:val="12"/>
        <w:rPr>
          <w:rFonts w:eastAsia="Times New Roman"/>
        </w:rPr>
      </w:pPr>
      <w:bookmarkStart w:id="5" w:name="_Toc387765637"/>
      <w:r w:rsidRPr="00032BDC">
        <w:rPr>
          <w:rFonts w:eastAsia="Times New Roman"/>
        </w:rPr>
        <w:t>ВВЕДЕНИЕ</w:t>
      </w:r>
      <w:bookmarkEnd w:id="5"/>
    </w:p>
    <w:p w:rsidR="00FE7E3B" w:rsidRDefault="006C3DA8" w:rsidP="006C3DA8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 w:rsidRPr="006C3DA8">
        <w:rPr>
          <w:rFonts w:eastAsia="Times New Roman" w:cs="Times New Roman"/>
          <w:szCs w:val="24"/>
          <w:lang w:eastAsia="ru-RU"/>
        </w:rPr>
        <w:t>Настоящее Техническое</w:t>
      </w:r>
      <w:r w:rsidR="005D2133">
        <w:rPr>
          <w:rFonts w:eastAsia="Times New Roman" w:cs="Times New Roman"/>
          <w:szCs w:val="24"/>
          <w:lang w:eastAsia="ru-RU"/>
        </w:rPr>
        <w:t xml:space="preserve"> </w:t>
      </w:r>
      <w:r w:rsidRPr="006C3DA8">
        <w:rPr>
          <w:rFonts w:eastAsia="Times New Roman" w:cs="Times New Roman"/>
          <w:szCs w:val="24"/>
          <w:lang w:eastAsia="ru-RU"/>
        </w:rPr>
        <w:t>задание</w:t>
      </w:r>
      <w:r w:rsidR="005D2133">
        <w:rPr>
          <w:rFonts w:eastAsia="Times New Roman" w:cs="Times New Roman"/>
          <w:szCs w:val="24"/>
          <w:lang w:eastAsia="ru-RU"/>
        </w:rPr>
        <w:t xml:space="preserve"> (далее «ТЗ») </w:t>
      </w:r>
      <w:r w:rsidR="005D2133" w:rsidRPr="006C3DA8">
        <w:rPr>
          <w:rFonts w:eastAsia="Times New Roman" w:cs="Times New Roman"/>
          <w:szCs w:val="24"/>
          <w:lang w:eastAsia="ru-RU"/>
        </w:rPr>
        <w:t xml:space="preserve"> </w:t>
      </w:r>
      <w:r w:rsidRPr="006C3DA8">
        <w:rPr>
          <w:rFonts w:eastAsia="Times New Roman" w:cs="Times New Roman"/>
          <w:szCs w:val="24"/>
          <w:lang w:eastAsia="ru-RU"/>
        </w:rPr>
        <w:t xml:space="preserve"> </w:t>
      </w:r>
      <w:r w:rsidR="00FE7E3B">
        <w:rPr>
          <w:rFonts w:eastAsia="Times New Roman" w:cs="Times New Roman"/>
          <w:szCs w:val="24"/>
          <w:lang w:eastAsia="ru-RU"/>
        </w:rPr>
        <w:t>является внутренним документом</w:t>
      </w:r>
      <w:r w:rsidR="00FE7E3B" w:rsidRPr="00FE7E3B">
        <w:rPr>
          <w:rFonts w:eastAsia="Times New Roman" w:cs="Times New Roman"/>
          <w:szCs w:val="24"/>
          <w:lang w:eastAsia="ru-RU"/>
        </w:rPr>
        <w:t xml:space="preserve"> </w:t>
      </w:r>
      <w:r w:rsidR="00FE7E3B" w:rsidRPr="002447E9">
        <w:rPr>
          <w:rFonts w:eastAsia="Times New Roman" w:cs="Times New Roman"/>
          <w:szCs w:val="24"/>
          <w:lang w:eastAsia="ru-RU"/>
        </w:rPr>
        <w:t>ЗАО «ИЦ «Уралтехэнерго»</w:t>
      </w:r>
      <w:r w:rsidR="00FE7E3B">
        <w:rPr>
          <w:rFonts w:eastAsia="Times New Roman" w:cs="Times New Roman"/>
          <w:szCs w:val="24"/>
          <w:lang w:eastAsia="ru-RU"/>
        </w:rPr>
        <w:t>, разрабатываемым в рамках рабочей группы по изучению, реализации и внедрению АРМ ПТО на энергетических объектах.</w:t>
      </w:r>
    </w:p>
    <w:p w:rsidR="0008099E" w:rsidRDefault="00FE7E3B" w:rsidP="006C3DA8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5D2133" w:rsidRPr="006C3DA8">
        <w:rPr>
          <w:rFonts w:eastAsia="Times New Roman" w:cs="Times New Roman"/>
          <w:szCs w:val="24"/>
          <w:lang w:eastAsia="ru-RU"/>
        </w:rPr>
        <w:t xml:space="preserve">Настоящее </w:t>
      </w:r>
      <w:r w:rsidR="002147C3">
        <w:rPr>
          <w:rFonts w:eastAsia="Times New Roman" w:cs="Times New Roman"/>
          <w:szCs w:val="24"/>
          <w:lang w:eastAsia="ru-RU"/>
        </w:rPr>
        <w:t>ТЗ</w:t>
      </w:r>
      <w:r w:rsidR="005D2133">
        <w:rPr>
          <w:rFonts w:eastAsia="Times New Roman" w:cs="Times New Roman"/>
          <w:szCs w:val="24"/>
          <w:lang w:eastAsia="ru-RU"/>
        </w:rPr>
        <w:t xml:space="preserve"> разраб</w:t>
      </w:r>
      <w:r w:rsidR="0008099E">
        <w:rPr>
          <w:rFonts w:eastAsia="Times New Roman" w:cs="Times New Roman"/>
          <w:szCs w:val="24"/>
          <w:lang w:eastAsia="ru-RU"/>
        </w:rPr>
        <w:t>атывается</w:t>
      </w:r>
      <w:r w:rsidR="005D2133">
        <w:rPr>
          <w:rFonts w:eastAsia="Times New Roman" w:cs="Times New Roman"/>
          <w:szCs w:val="24"/>
          <w:lang w:eastAsia="ru-RU"/>
        </w:rPr>
        <w:t xml:space="preserve"> с целью </w:t>
      </w:r>
      <w:r w:rsidR="0008099E">
        <w:rPr>
          <w:rFonts w:eastAsia="Times New Roman" w:cs="Times New Roman"/>
          <w:szCs w:val="24"/>
          <w:lang w:eastAsia="ru-RU"/>
        </w:rPr>
        <w:t>выработки</w:t>
      </w:r>
      <w:r w:rsidR="005D2133">
        <w:rPr>
          <w:rFonts w:eastAsia="Times New Roman" w:cs="Times New Roman"/>
          <w:szCs w:val="24"/>
          <w:lang w:eastAsia="ru-RU"/>
        </w:rPr>
        <w:t xml:space="preserve"> основных требований </w:t>
      </w:r>
      <w:r w:rsidR="00734A5B">
        <w:rPr>
          <w:rFonts w:eastAsia="Times New Roman" w:cs="Times New Roman"/>
          <w:szCs w:val="24"/>
          <w:lang w:eastAsia="ru-RU"/>
        </w:rPr>
        <w:t xml:space="preserve">к набору </w:t>
      </w:r>
      <w:r w:rsidR="005D2133">
        <w:rPr>
          <w:rFonts w:eastAsia="Times New Roman" w:cs="Times New Roman"/>
          <w:szCs w:val="24"/>
          <w:lang w:eastAsia="ru-RU"/>
        </w:rPr>
        <w:t>функци</w:t>
      </w:r>
      <w:r w:rsidR="00734A5B">
        <w:rPr>
          <w:rFonts w:eastAsia="Times New Roman" w:cs="Times New Roman"/>
          <w:szCs w:val="24"/>
          <w:lang w:eastAsia="ru-RU"/>
        </w:rPr>
        <w:t>й</w:t>
      </w:r>
      <w:r w:rsidR="0008099E">
        <w:rPr>
          <w:rFonts w:eastAsia="Times New Roman" w:cs="Times New Roman"/>
          <w:szCs w:val="24"/>
          <w:lang w:eastAsia="ru-RU"/>
        </w:rPr>
        <w:t>,</w:t>
      </w:r>
      <w:r w:rsidR="005D2133">
        <w:rPr>
          <w:rFonts w:eastAsia="Times New Roman" w:cs="Times New Roman"/>
          <w:szCs w:val="24"/>
          <w:lang w:eastAsia="ru-RU"/>
        </w:rPr>
        <w:t xml:space="preserve"> выполняемы</w:t>
      </w:r>
      <w:r w:rsidR="00734A5B">
        <w:rPr>
          <w:rFonts w:eastAsia="Times New Roman" w:cs="Times New Roman"/>
          <w:szCs w:val="24"/>
          <w:lang w:eastAsia="ru-RU"/>
        </w:rPr>
        <w:t>х</w:t>
      </w:r>
      <w:r w:rsidR="005D2133">
        <w:rPr>
          <w:rFonts w:eastAsia="Times New Roman" w:cs="Times New Roman"/>
          <w:szCs w:val="24"/>
          <w:lang w:eastAsia="ru-RU"/>
        </w:rPr>
        <w:t xml:space="preserve"> АРМ ПТО, </w:t>
      </w:r>
      <w:r w:rsidR="00734A5B">
        <w:rPr>
          <w:rFonts w:eastAsia="Times New Roman" w:cs="Times New Roman"/>
          <w:szCs w:val="24"/>
          <w:lang w:eastAsia="ru-RU"/>
        </w:rPr>
        <w:t>выявления особенностей организации АРМ ПТО для энергетических объектов различных типов</w:t>
      </w:r>
      <w:r w:rsidR="0008099E">
        <w:rPr>
          <w:rFonts w:eastAsia="Times New Roman" w:cs="Times New Roman"/>
          <w:szCs w:val="24"/>
          <w:lang w:eastAsia="ru-RU"/>
        </w:rPr>
        <w:t xml:space="preserve"> и определения способов технической и программной реализации АРМ ПТО</w:t>
      </w:r>
      <w:r w:rsidR="00666E87">
        <w:rPr>
          <w:rFonts w:eastAsia="Times New Roman" w:cs="Times New Roman"/>
          <w:szCs w:val="24"/>
          <w:lang w:eastAsia="ru-RU"/>
        </w:rPr>
        <w:t xml:space="preserve"> с учетом специфики объектов</w:t>
      </w:r>
      <w:r w:rsidR="0008099E">
        <w:rPr>
          <w:rFonts w:eastAsia="Times New Roman" w:cs="Times New Roman"/>
          <w:szCs w:val="24"/>
          <w:lang w:eastAsia="ru-RU"/>
        </w:rPr>
        <w:t xml:space="preserve">. </w:t>
      </w:r>
    </w:p>
    <w:p w:rsidR="0008099E" w:rsidRDefault="002147C3" w:rsidP="002147C3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 w:rsidRPr="006C3DA8">
        <w:rPr>
          <w:rFonts w:eastAsia="Times New Roman" w:cs="Times New Roman"/>
          <w:szCs w:val="24"/>
          <w:lang w:eastAsia="ru-RU"/>
        </w:rPr>
        <w:t xml:space="preserve">Настоящее </w:t>
      </w:r>
      <w:r w:rsidR="0099625B">
        <w:rPr>
          <w:rFonts w:eastAsia="Times New Roman" w:cs="Times New Roman"/>
          <w:szCs w:val="24"/>
          <w:lang w:eastAsia="ru-RU"/>
        </w:rPr>
        <w:t>ТЗ содержит как общие требования</w:t>
      </w:r>
      <w:r>
        <w:rPr>
          <w:rFonts w:eastAsia="Times New Roman" w:cs="Times New Roman"/>
          <w:szCs w:val="24"/>
          <w:lang w:eastAsia="ru-RU"/>
        </w:rPr>
        <w:t xml:space="preserve"> и технические решения, применимые к АРМ ПТО для любого объекта, так и частные структурные, алгоритмические и программные решения, применимые к конкретному объекту на примере организации полномасштабного АРМ ПТО </w:t>
      </w:r>
      <w:r w:rsidR="004C2D3B">
        <w:rPr>
          <w:rFonts w:eastAsia="Times New Roman" w:cs="Times New Roman"/>
          <w:szCs w:val="24"/>
          <w:lang w:eastAsia="ru-RU"/>
        </w:rPr>
        <w:t>К</w:t>
      </w:r>
      <w:r>
        <w:rPr>
          <w:rFonts w:eastAsia="Times New Roman" w:cs="Times New Roman"/>
          <w:szCs w:val="24"/>
          <w:lang w:eastAsia="ru-RU"/>
        </w:rPr>
        <w:t>урганской ТЭЦ-2.</w:t>
      </w:r>
    </w:p>
    <w:p w:rsidR="00AA2551" w:rsidRDefault="00AA2551" w:rsidP="002147C3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Настоящее ТЗ содержит рекомендации по последовательности (составу этапов) разработки </w:t>
      </w:r>
      <w:r w:rsidR="0021460A">
        <w:rPr>
          <w:rFonts w:eastAsia="Times New Roman" w:cs="Times New Roman"/>
          <w:szCs w:val="24"/>
          <w:lang w:eastAsia="ru-RU"/>
        </w:rPr>
        <w:t xml:space="preserve">и внедрения </w:t>
      </w:r>
      <w:r>
        <w:rPr>
          <w:rFonts w:eastAsia="Times New Roman" w:cs="Times New Roman"/>
          <w:szCs w:val="24"/>
          <w:lang w:eastAsia="ru-RU"/>
        </w:rPr>
        <w:t>АРМ ПТО для объектов различного типа, а также по распределению работ между участниками разработки</w:t>
      </w:r>
      <w:r w:rsidR="007F1E79">
        <w:rPr>
          <w:rFonts w:eastAsia="Times New Roman" w:cs="Times New Roman"/>
          <w:szCs w:val="24"/>
          <w:lang w:eastAsia="ru-RU"/>
        </w:rPr>
        <w:t xml:space="preserve"> и внедрения</w:t>
      </w:r>
      <w:r>
        <w:rPr>
          <w:rFonts w:eastAsia="Times New Roman" w:cs="Times New Roman"/>
          <w:szCs w:val="24"/>
          <w:lang w:eastAsia="ru-RU"/>
        </w:rPr>
        <w:t xml:space="preserve"> на различных этапах.</w:t>
      </w:r>
    </w:p>
    <w:p w:rsidR="002147C3" w:rsidRDefault="002147C3" w:rsidP="002147C3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Материалы ТЗ могут быть использованы </w:t>
      </w:r>
      <w:proofErr w:type="gramStart"/>
      <w:r>
        <w:rPr>
          <w:rFonts w:eastAsia="Times New Roman" w:cs="Times New Roman"/>
          <w:szCs w:val="24"/>
          <w:lang w:eastAsia="ru-RU"/>
        </w:rPr>
        <w:t>для</w:t>
      </w:r>
      <w:proofErr w:type="gramEnd"/>
      <w:r>
        <w:rPr>
          <w:rFonts w:eastAsia="Times New Roman" w:cs="Times New Roman"/>
          <w:szCs w:val="24"/>
          <w:lang w:eastAsia="ru-RU"/>
        </w:rPr>
        <w:t>:</w:t>
      </w:r>
    </w:p>
    <w:p w:rsidR="0099625B" w:rsidRPr="0099625B" w:rsidRDefault="0099625B" w:rsidP="0099625B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Разработки рекламных материалов</w:t>
      </w:r>
      <w:r>
        <w:rPr>
          <w:rFonts w:eastAsia="Times New Roman"/>
          <w:lang w:val="en-US" w:eastAsia="ru-RU"/>
        </w:rPr>
        <w:t>;</w:t>
      </w:r>
    </w:p>
    <w:p w:rsidR="0099625B" w:rsidRDefault="0099625B" w:rsidP="0099625B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Разработки технико-коммерческих предложений на А</w:t>
      </w:r>
      <w:r w:rsidR="00B33ACE">
        <w:rPr>
          <w:rFonts w:eastAsia="Times New Roman"/>
          <w:lang w:eastAsia="ru-RU"/>
        </w:rPr>
        <w:t>Р</w:t>
      </w:r>
      <w:r>
        <w:rPr>
          <w:rFonts w:eastAsia="Times New Roman"/>
          <w:lang w:eastAsia="ru-RU"/>
        </w:rPr>
        <w:t>М ПТО</w:t>
      </w:r>
    </w:p>
    <w:p w:rsidR="004C2D3B" w:rsidRPr="004C2D3B" w:rsidRDefault="0099625B" w:rsidP="0099625B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4C2D3B">
        <w:rPr>
          <w:rFonts w:eastAsia="Times New Roman"/>
          <w:lang w:eastAsia="ru-RU"/>
        </w:rPr>
        <w:t xml:space="preserve">Разработки </w:t>
      </w:r>
      <w:r w:rsidR="004C2D3B" w:rsidRPr="004C2D3B">
        <w:rPr>
          <w:rFonts w:eastAsia="Times New Roman"/>
          <w:lang w:eastAsia="ru-RU"/>
        </w:rPr>
        <w:t>технических заданий и</w:t>
      </w:r>
      <w:r w:rsidRPr="004C2D3B">
        <w:rPr>
          <w:rFonts w:eastAsia="Times New Roman"/>
          <w:lang w:eastAsia="ru-RU"/>
        </w:rPr>
        <w:t xml:space="preserve"> документации </w:t>
      </w:r>
      <w:r w:rsidR="004C2D3B" w:rsidRPr="004C2D3B">
        <w:rPr>
          <w:rFonts w:eastAsia="Times New Roman"/>
          <w:lang w:eastAsia="ru-RU"/>
        </w:rPr>
        <w:t xml:space="preserve">при </w:t>
      </w:r>
      <w:r w:rsidR="004C2D3B">
        <w:rPr>
          <w:rFonts w:eastAsia="Times New Roman"/>
          <w:lang w:eastAsia="ru-RU"/>
        </w:rPr>
        <w:t>реализации</w:t>
      </w:r>
      <w:r w:rsidR="004C2D3B" w:rsidRPr="004C2D3B">
        <w:rPr>
          <w:rFonts w:eastAsia="Times New Roman"/>
          <w:lang w:eastAsia="ru-RU"/>
        </w:rPr>
        <w:t xml:space="preserve"> АРМ </w:t>
      </w:r>
      <w:r w:rsidR="004C2D3B">
        <w:rPr>
          <w:rFonts w:eastAsia="Times New Roman"/>
          <w:lang w:eastAsia="ru-RU"/>
        </w:rPr>
        <w:t>ПТ</w:t>
      </w:r>
      <w:r w:rsidR="004C2D3B" w:rsidRPr="004C2D3B">
        <w:rPr>
          <w:rFonts w:eastAsia="Times New Roman"/>
          <w:lang w:eastAsia="ru-RU"/>
        </w:rPr>
        <w:t>О</w:t>
      </w:r>
      <w:r w:rsidR="004C2D3B">
        <w:rPr>
          <w:rFonts w:eastAsia="Times New Roman"/>
          <w:lang w:eastAsia="ru-RU"/>
        </w:rPr>
        <w:t xml:space="preserve"> </w:t>
      </w:r>
      <w:r w:rsidR="004C2D3B" w:rsidRPr="004C2D3B">
        <w:rPr>
          <w:rFonts w:eastAsia="Times New Roman"/>
          <w:lang w:eastAsia="ru-RU"/>
        </w:rPr>
        <w:t>конкретных объектов.</w:t>
      </w:r>
    </w:p>
    <w:p w:rsidR="000851CD" w:rsidRPr="000851CD" w:rsidRDefault="000851CD" w:rsidP="000851CD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 w:rsidRPr="000851CD">
        <w:rPr>
          <w:rFonts w:eastAsia="Times New Roman" w:cs="Times New Roman"/>
          <w:szCs w:val="24"/>
          <w:lang w:eastAsia="ru-RU"/>
        </w:rPr>
        <w:t xml:space="preserve">После утверждения </w:t>
      </w:r>
      <w:r w:rsidRPr="00AA242A">
        <w:rPr>
          <w:rFonts w:eastAsia="Times New Roman" w:cs="Times New Roman"/>
          <w:szCs w:val="24"/>
          <w:lang w:eastAsia="ru-RU"/>
        </w:rPr>
        <w:t>настоящее ТЗ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0851CD">
        <w:rPr>
          <w:rFonts w:eastAsia="Times New Roman" w:cs="Times New Roman"/>
          <w:szCs w:val="24"/>
          <w:lang w:eastAsia="ru-RU"/>
        </w:rPr>
        <w:t>является документом, определяющим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CA7C3D">
        <w:rPr>
          <w:rFonts w:eastAsia="Times New Roman" w:cs="Times New Roman"/>
          <w:szCs w:val="24"/>
          <w:lang w:eastAsia="ru-RU"/>
        </w:rPr>
        <w:t xml:space="preserve">общие технические </w:t>
      </w:r>
      <w:r w:rsidRPr="000851CD">
        <w:rPr>
          <w:rFonts w:eastAsia="Times New Roman" w:cs="Times New Roman"/>
          <w:szCs w:val="24"/>
          <w:lang w:eastAsia="ru-RU"/>
        </w:rPr>
        <w:t>требования и порядок создания</w:t>
      </w:r>
      <w:r w:rsidR="0021460A">
        <w:rPr>
          <w:rFonts w:eastAsia="Times New Roman" w:cs="Times New Roman"/>
          <w:szCs w:val="24"/>
          <w:lang w:eastAsia="ru-RU"/>
        </w:rPr>
        <w:t xml:space="preserve"> и внедрения </w:t>
      </w:r>
      <w:r w:rsidRPr="000851C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АРМ ПТО в случае заключения Компанией соответствующего контракта</w:t>
      </w:r>
      <w:r w:rsidRPr="000851CD">
        <w:rPr>
          <w:rFonts w:eastAsia="Times New Roman" w:cs="Times New Roman"/>
          <w:szCs w:val="24"/>
          <w:lang w:eastAsia="ru-RU"/>
        </w:rPr>
        <w:t>.</w:t>
      </w:r>
    </w:p>
    <w:p w:rsidR="00494799" w:rsidRDefault="00494799" w:rsidP="006C3DA8">
      <w:pPr>
        <w:ind w:firstLine="502"/>
        <w:rPr>
          <w:rFonts w:eastAsia="Times New Roman" w:cs="Times New Roman"/>
          <w:szCs w:val="24"/>
          <w:lang w:eastAsia="ru-RU"/>
        </w:rPr>
      </w:pPr>
    </w:p>
    <w:p w:rsidR="00032BDC" w:rsidRPr="00032BDC" w:rsidRDefault="00032BDC" w:rsidP="00FE7E3B">
      <w:pPr>
        <w:pStyle w:val="12"/>
        <w:rPr>
          <w:rFonts w:eastAsia="Times New Roman"/>
        </w:rPr>
      </w:pPr>
      <w:bookmarkStart w:id="6" w:name="_Toc387765638"/>
      <w:r w:rsidRPr="00FE7E3B">
        <w:t>ОБЩИЕ</w:t>
      </w:r>
      <w:r w:rsidRPr="00032BDC">
        <w:rPr>
          <w:rFonts w:eastAsia="Times New Roman"/>
        </w:rPr>
        <w:t xml:space="preserve"> СВЕДЕНИЯ</w:t>
      </w:r>
      <w:bookmarkEnd w:id="6"/>
    </w:p>
    <w:p w:rsidR="004C2D3B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 w:rsidRPr="00032BDC">
        <w:rPr>
          <w:rFonts w:eastAsia="Times New Roman" w:cs="Times New Roman"/>
          <w:szCs w:val="24"/>
          <w:lang w:eastAsia="ru-RU"/>
        </w:rPr>
        <w:t xml:space="preserve">Полное наименование </w:t>
      </w:r>
      <w:r w:rsidR="00482C8F">
        <w:rPr>
          <w:rFonts w:eastAsia="Times New Roman" w:cs="Times New Roman"/>
          <w:szCs w:val="24"/>
          <w:lang w:eastAsia="ru-RU"/>
        </w:rPr>
        <w:t>системы</w:t>
      </w:r>
      <w:r w:rsidRPr="00032BDC">
        <w:rPr>
          <w:rFonts w:eastAsia="Times New Roman" w:cs="Times New Roman"/>
          <w:szCs w:val="24"/>
          <w:lang w:eastAsia="ru-RU"/>
        </w:rPr>
        <w:t>: «Программ</w:t>
      </w:r>
      <w:r w:rsidR="00482C8F">
        <w:rPr>
          <w:rFonts w:eastAsia="Times New Roman" w:cs="Times New Roman"/>
          <w:szCs w:val="24"/>
          <w:lang w:eastAsia="ru-RU"/>
        </w:rPr>
        <w:t>н</w:t>
      </w:r>
      <w:r w:rsidR="004C2D3B">
        <w:rPr>
          <w:rFonts w:eastAsia="Times New Roman" w:cs="Times New Roman"/>
          <w:szCs w:val="24"/>
          <w:lang w:eastAsia="ru-RU"/>
        </w:rPr>
        <w:t>о-технический</w:t>
      </w:r>
      <w:r w:rsidRPr="00032BDC">
        <w:rPr>
          <w:rFonts w:eastAsia="Times New Roman" w:cs="Times New Roman"/>
          <w:szCs w:val="24"/>
          <w:lang w:eastAsia="ru-RU"/>
        </w:rPr>
        <w:t xml:space="preserve"> комплекс автоматизированного рабочего места производственно-технологического отдела</w:t>
      </w:r>
      <w:r w:rsidR="008156D8">
        <w:rPr>
          <w:rFonts w:eastAsia="Times New Roman" w:cs="Times New Roman"/>
          <w:szCs w:val="24"/>
          <w:lang w:eastAsia="ru-RU"/>
        </w:rPr>
        <w:t xml:space="preserve"> ТЭС</w:t>
      </w:r>
      <w:r w:rsidRPr="00032BDC">
        <w:rPr>
          <w:rFonts w:eastAsia="Times New Roman" w:cs="Times New Roman"/>
          <w:szCs w:val="24"/>
          <w:lang w:eastAsia="ru-RU"/>
        </w:rPr>
        <w:t>».</w:t>
      </w:r>
    </w:p>
    <w:p w:rsidR="00032BDC" w:rsidRDefault="0006777E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Краткое (условное)</w:t>
      </w:r>
      <w:r w:rsidR="00482C8F" w:rsidRPr="00032BDC">
        <w:rPr>
          <w:rFonts w:eastAsia="Times New Roman" w:cs="Times New Roman"/>
          <w:szCs w:val="24"/>
          <w:lang w:eastAsia="ru-RU"/>
        </w:rPr>
        <w:t xml:space="preserve"> наименование </w:t>
      </w:r>
      <w:r w:rsidR="00482C8F">
        <w:rPr>
          <w:rFonts w:eastAsia="Times New Roman" w:cs="Times New Roman"/>
          <w:szCs w:val="24"/>
          <w:lang w:eastAsia="ru-RU"/>
        </w:rPr>
        <w:t>системы</w:t>
      </w:r>
      <w:r w:rsidR="00482C8F" w:rsidRPr="00032BDC">
        <w:rPr>
          <w:rFonts w:eastAsia="Times New Roman" w:cs="Times New Roman"/>
          <w:szCs w:val="24"/>
          <w:lang w:eastAsia="ru-RU"/>
        </w:rPr>
        <w:t>:</w:t>
      </w:r>
      <w:r w:rsidR="00482C8F">
        <w:rPr>
          <w:rFonts w:eastAsia="Times New Roman" w:cs="Times New Roman"/>
          <w:szCs w:val="24"/>
          <w:lang w:eastAsia="ru-RU"/>
        </w:rPr>
        <w:t xml:space="preserve"> </w:t>
      </w:r>
      <w:r w:rsidR="00032BDC" w:rsidRPr="00032BDC">
        <w:rPr>
          <w:rFonts w:eastAsia="Times New Roman" w:cs="Times New Roman"/>
          <w:szCs w:val="24"/>
          <w:lang w:eastAsia="ru-RU"/>
        </w:rPr>
        <w:t>«АРМ ПТО».</w:t>
      </w:r>
    </w:p>
    <w:p w:rsidR="0006777E" w:rsidRDefault="0006777E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Основание для разработки: </w:t>
      </w:r>
      <w:r w:rsidR="00957069">
        <w:rPr>
          <w:rFonts w:eastAsia="Times New Roman" w:cs="Times New Roman"/>
          <w:szCs w:val="24"/>
          <w:lang w:eastAsia="ru-RU"/>
        </w:rPr>
        <w:t>Решение рабочей группы по АРМ ПТО.</w:t>
      </w:r>
    </w:p>
    <w:p w:rsidR="00957069" w:rsidRDefault="00957069" w:rsidP="00957069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Плановые сроки разработки: </w:t>
      </w:r>
      <w:r w:rsidRPr="00AA242A">
        <w:rPr>
          <w:rFonts w:eastAsia="Times New Roman" w:cs="Times New Roman"/>
          <w:szCs w:val="24"/>
          <w:lang w:eastAsia="ru-RU"/>
        </w:rPr>
        <w:t xml:space="preserve">Определяются по результатам разработки </w:t>
      </w:r>
      <w:proofErr w:type="gramStart"/>
      <w:r w:rsidRPr="00AA242A">
        <w:rPr>
          <w:rFonts w:eastAsia="Times New Roman" w:cs="Times New Roman"/>
          <w:szCs w:val="24"/>
          <w:lang w:eastAsia="ru-RU"/>
        </w:rPr>
        <w:t>данного</w:t>
      </w:r>
      <w:proofErr w:type="gramEnd"/>
      <w:r w:rsidRPr="00AA242A">
        <w:rPr>
          <w:rFonts w:eastAsia="Times New Roman" w:cs="Times New Roman"/>
          <w:szCs w:val="24"/>
          <w:lang w:eastAsia="ru-RU"/>
        </w:rPr>
        <w:t xml:space="preserve"> ТЗ.</w:t>
      </w:r>
    </w:p>
    <w:p w:rsidR="0006777E" w:rsidRDefault="00957069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Участники разработки:</w:t>
      </w:r>
    </w:p>
    <w:p w:rsidR="00957069" w:rsidRPr="00AA2551" w:rsidRDefault="00957069" w:rsidP="00957069">
      <w:pPr>
        <w:pStyle w:val="11"/>
        <w:rPr>
          <w:rFonts w:eastAsia="Times New Roman"/>
          <w:b/>
          <w:lang w:eastAsia="ru-RU"/>
        </w:rPr>
      </w:pPr>
      <w:r w:rsidRPr="00AA2551">
        <w:rPr>
          <w:rFonts w:eastAsia="Times New Roman"/>
          <w:b/>
          <w:lang w:eastAsia="ru-RU"/>
        </w:rPr>
        <w:t>ДАСУТП</w:t>
      </w:r>
      <w:r w:rsidR="00AA2551">
        <w:rPr>
          <w:rFonts w:eastAsia="Times New Roman"/>
          <w:lang w:eastAsia="ru-RU"/>
        </w:rPr>
        <w:t>.</w:t>
      </w:r>
      <w:r w:rsidR="00356241">
        <w:rPr>
          <w:rFonts w:eastAsia="Times New Roman"/>
          <w:lang w:eastAsia="ru-RU"/>
        </w:rPr>
        <w:t xml:space="preserve"> Выполняет общую координацию разработки. Курирует вопросы реализации и наладки технического, информационного и программного обеспечения. </w:t>
      </w:r>
    </w:p>
    <w:p w:rsidR="00957069" w:rsidRDefault="00957069" w:rsidP="00957069">
      <w:pPr>
        <w:pStyle w:val="11"/>
        <w:rPr>
          <w:rFonts w:eastAsia="Times New Roman"/>
          <w:lang w:eastAsia="ru-RU"/>
        </w:rPr>
      </w:pPr>
      <w:r w:rsidRPr="00AA2551">
        <w:rPr>
          <w:rFonts w:eastAsia="Times New Roman"/>
          <w:b/>
          <w:lang w:eastAsia="ru-RU"/>
        </w:rPr>
        <w:t>ДНТО</w:t>
      </w:r>
      <w:r w:rsidR="00AA2551">
        <w:rPr>
          <w:rFonts w:eastAsia="Times New Roman"/>
          <w:lang w:eastAsia="ru-RU"/>
        </w:rPr>
        <w:t>.</w:t>
      </w:r>
      <w:r w:rsidR="00356241">
        <w:rPr>
          <w:rFonts w:eastAsia="Times New Roman"/>
          <w:lang w:eastAsia="ru-RU"/>
        </w:rPr>
        <w:t xml:space="preserve"> Курирует разработку технологических алгоритмов расчета фактических ТЭП. Курирует комплексную технологическую наладку АРМ ПТО</w:t>
      </w:r>
      <w:r w:rsidR="00B33ACE">
        <w:rPr>
          <w:rFonts w:eastAsia="Times New Roman"/>
          <w:lang w:eastAsia="ru-RU"/>
        </w:rPr>
        <w:t>.</w:t>
      </w:r>
    </w:p>
    <w:p w:rsidR="00957069" w:rsidRDefault="00AA2551" w:rsidP="00AA2551">
      <w:pPr>
        <w:pStyle w:val="11"/>
        <w:rPr>
          <w:rFonts w:eastAsia="Times New Roman"/>
          <w:lang w:eastAsia="ru-RU"/>
        </w:rPr>
      </w:pPr>
      <w:r w:rsidRPr="00AA2551">
        <w:rPr>
          <w:rFonts w:eastAsia="Times New Roman"/>
          <w:b/>
          <w:lang w:eastAsia="ru-RU"/>
        </w:rPr>
        <w:t>ДИОНР</w:t>
      </w:r>
      <w:r>
        <w:rPr>
          <w:rFonts w:eastAsia="Times New Roman"/>
          <w:lang w:eastAsia="ru-RU"/>
        </w:rPr>
        <w:t>.</w:t>
      </w:r>
      <w:r w:rsidR="00356241" w:rsidRPr="00356241">
        <w:rPr>
          <w:rFonts w:eastAsia="Times New Roman"/>
          <w:lang w:eastAsia="ru-RU"/>
        </w:rPr>
        <w:t xml:space="preserve"> </w:t>
      </w:r>
      <w:r w:rsidR="00356241">
        <w:rPr>
          <w:rFonts w:eastAsia="Times New Roman"/>
          <w:lang w:eastAsia="ru-RU"/>
        </w:rPr>
        <w:t>Курирует разработку и наладку технологических алгоритмов расчета нормативных ТЭП. Курирует вопросы получения нормативных данных.</w:t>
      </w:r>
    </w:p>
    <w:p w:rsidR="00410F2B" w:rsidRDefault="00410F2B">
      <w:pPr>
        <w:spacing w:after="200" w:line="276" w:lineRule="auto"/>
        <w:rPr>
          <w:rFonts w:eastAsia="Times New Roman" w:cs="Times New Roman"/>
          <w:szCs w:val="24"/>
          <w:lang w:eastAsia="ru-RU"/>
        </w:rPr>
      </w:pPr>
    </w:p>
    <w:p w:rsidR="00410F2B" w:rsidRDefault="00410F2B">
      <w:pPr>
        <w:spacing w:after="20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032BDC" w:rsidRPr="00032BDC" w:rsidRDefault="00FA0BDA" w:rsidP="00FE7E3B">
      <w:pPr>
        <w:pStyle w:val="12"/>
        <w:rPr>
          <w:rFonts w:eastAsia="Times New Roman"/>
        </w:rPr>
      </w:pPr>
      <w:bookmarkStart w:id="7" w:name="_Toc387765639"/>
      <w:r>
        <w:rPr>
          <w:rFonts w:eastAsia="Times New Roman"/>
        </w:rPr>
        <w:t>НАЗНАЧЕНИЕ И ЦЕЛИ СОЗДАНИЯ АРМ ПТО</w:t>
      </w:r>
      <w:bookmarkEnd w:id="7"/>
    </w:p>
    <w:p w:rsidR="00032BDC" w:rsidRPr="00356241" w:rsidRDefault="00032BDC" w:rsidP="00FA0BDA">
      <w:pPr>
        <w:pStyle w:val="20"/>
        <w:rPr>
          <w:rFonts w:eastAsia="Times New Roman"/>
        </w:rPr>
      </w:pPr>
      <w:bookmarkStart w:id="8" w:name="_Toc385857173"/>
      <w:bookmarkStart w:id="9" w:name="_Toc387765640"/>
      <w:r w:rsidRPr="00356241">
        <w:rPr>
          <w:rFonts w:eastAsia="Times New Roman"/>
        </w:rPr>
        <w:t>Назначение</w:t>
      </w:r>
      <w:bookmarkEnd w:id="8"/>
      <w:bookmarkEnd w:id="9"/>
    </w:p>
    <w:p w:rsidR="00465F77" w:rsidRDefault="00465F77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АРМ ПТО представляет собой совокупность технических и программных </w:t>
      </w:r>
      <w:r w:rsidR="000A665B" w:rsidRPr="000A665B">
        <w:rPr>
          <w:rFonts w:eastAsia="Times New Roman" w:cs="Times New Roman"/>
          <w:szCs w:val="24"/>
          <w:lang w:eastAsia="ru-RU"/>
        </w:rPr>
        <w:t xml:space="preserve">средств, </w:t>
      </w:r>
      <w:r>
        <w:rPr>
          <w:rFonts w:eastAsia="Times New Roman" w:cs="Times New Roman"/>
          <w:szCs w:val="24"/>
          <w:lang w:eastAsia="ru-RU"/>
        </w:rPr>
        <w:t>предназначенных для автоматизированного выполнения</w:t>
      </w:r>
      <w:r w:rsidR="000A665B" w:rsidRPr="000A665B">
        <w:rPr>
          <w:rFonts w:eastAsia="Times New Roman" w:cs="Times New Roman"/>
          <w:szCs w:val="24"/>
          <w:lang w:eastAsia="ru-RU"/>
        </w:rPr>
        <w:t xml:space="preserve"> расчетно-аналитических задач, </w:t>
      </w:r>
      <w:r>
        <w:rPr>
          <w:rFonts w:eastAsia="Times New Roman" w:cs="Times New Roman"/>
          <w:szCs w:val="24"/>
          <w:lang w:eastAsia="ru-RU"/>
        </w:rPr>
        <w:t xml:space="preserve">решаемых в рамках </w:t>
      </w:r>
      <w:r w:rsidRPr="00465F77">
        <w:rPr>
          <w:rFonts w:eastAsia="Times New Roman" w:cs="Times New Roman"/>
          <w:szCs w:val="24"/>
          <w:lang w:eastAsia="ru-RU"/>
        </w:rPr>
        <w:t>производственно-технологическ</w:t>
      </w:r>
      <w:r>
        <w:rPr>
          <w:rFonts w:eastAsia="Times New Roman" w:cs="Times New Roman"/>
          <w:szCs w:val="24"/>
          <w:lang w:eastAsia="ru-RU"/>
        </w:rPr>
        <w:t>ого</w:t>
      </w:r>
      <w:r w:rsidRPr="00465F77">
        <w:rPr>
          <w:rFonts w:eastAsia="Times New Roman" w:cs="Times New Roman"/>
          <w:szCs w:val="24"/>
          <w:lang w:eastAsia="ru-RU"/>
        </w:rPr>
        <w:t xml:space="preserve"> отдел</w:t>
      </w:r>
      <w:r>
        <w:rPr>
          <w:rFonts w:eastAsia="Times New Roman" w:cs="Times New Roman"/>
          <w:szCs w:val="24"/>
          <w:lang w:eastAsia="ru-RU"/>
        </w:rPr>
        <w:t>а энергетического объекта</w:t>
      </w:r>
      <w:r w:rsidR="007A4B95">
        <w:rPr>
          <w:rFonts w:eastAsia="Times New Roman" w:cs="Times New Roman"/>
          <w:szCs w:val="24"/>
          <w:lang w:eastAsia="ru-RU"/>
        </w:rPr>
        <w:t>.</w:t>
      </w:r>
    </w:p>
    <w:p w:rsidR="00465F77" w:rsidRDefault="007A4B95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Процесс </w:t>
      </w:r>
      <w:r w:rsidR="0090361B">
        <w:rPr>
          <w:rFonts w:eastAsia="Times New Roman" w:cs="Times New Roman"/>
          <w:szCs w:val="24"/>
          <w:lang w:eastAsia="ru-RU"/>
        </w:rPr>
        <w:t>выполнения</w:t>
      </w:r>
      <w:r>
        <w:rPr>
          <w:rFonts w:eastAsia="Times New Roman" w:cs="Times New Roman"/>
          <w:szCs w:val="24"/>
          <w:lang w:eastAsia="ru-RU"/>
        </w:rPr>
        <w:t xml:space="preserve"> расчетно-аналитических задач включает в себя:</w:t>
      </w:r>
    </w:p>
    <w:p w:rsidR="007A4B95" w:rsidRPr="00BE38DF" w:rsidRDefault="0090361B" w:rsidP="007A4B95">
      <w:pPr>
        <w:pStyle w:val="11"/>
        <w:rPr>
          <w:rFonts w:eastAsia="Times New Roman"/>
          <w:lang w:eastAsia="ru-RU"/>
        </w:rPr>
      </w:pPr>
      <w:r>
        <w:rPr>
          <w:rFonts w:eastAsia="Times New Roman" w:cs="Times New Roman"/>
          <w:szCs w:val="24"/>
          <w:lang w:eastAsia="ru-RU"/>
        </w:rPr>
        <w:t>А</w:t>
      </w:r>
      <w:r w:rsidRPr="000A665B">
        <w:rPr>
          <w:rFonts w:eastAsia="Times New Roman" w:cs="Times New Roman"/>
          <w:szCs w:val="24"/>
          <w:lang w:eastAsia="ru-RU"/>
        </w:rPr>
        <w:t>втоматический</w:t>
      </w:r>
      <w:r>
        <w:rPr>
          <w:rFonts w:eastAsia="Times New Roman" w:cs="Times New Roman"/>
          <w:szCs w:val="24"/>
          <w:lang w:eastAsia="ru-RU"/>
        </w:rPr>
        <w:t xml:space="preserve"> (при наличии АСУТП)</w:t>
      </w:r>
      <w:r w:rsidR="00BE38DF">
        <w:rPr>
          <w:rFonts w:eastAsia="Times New Roman" w:cs="Times New Roman"/>
          <w:szCs w:val="24"/>
          <w:lang w:eastAsia="ru-RU"/>
        </w:rPr>
        <w:t xml:space="preserve">, автоматизированный (например, </w:t>
      </w:r>
      <w:r w:rsidR="00B9668F">
        <w:rPr>
          <w:rFonts w:eastAsia="Times New Roman" w:cs="Times New Roman"/>
          <w:szCs w:val="24"/>
          <w:lang w:eastAsia="ru-RU"/>
        </w:rPr>
        <w:t>обработка</w:t>
      </w:r>
      <w:r w:rsidR="00BE38DF">
        <w:rPr>
          <w:rFonts w:eastAsia="Times New Roman" w:cs="Times New Roman"/>
          <w:szCs w:val="24"/>
          <w:lang w:eastAsia="ru-RU"/>
        </w:rPr>
        <w:t xml:space="preserve"> диаграммных лент при помощи дигитайзера)</w:t>
      </w:r>
      <w:r>
        <w:rPr>
          <w:rFonts w:eastAsia="Times New Roman" w:cs="Times New Roman"/>
          <w:szCs w:val="24"/>
          <w:lang w:eastAsia="ru-RU"/>
        </w:rPr>
        <w:t xml:space="preserve"> или </w:t>
      </w:r>
      <w:r w:rsidRPr="000A665B">
        <w:rPr>
          <w:rFonts w:eastAsia="Times New Roman" w:cs="Times New Roman"/>
          <w:szCs w:val="24"/>
          <w:lang w:eastAsia="ru-RU"/>
        </w:rPr>
        <w:t>ручной вв</w:t>
      </w:r>
      <w:r>
        <w:rPr>
          <w:rFonts w:eastAsia="Times New Roman" w:cs="Times New Roman"/>
          <w:szCs w:val="24"/>
          <w:lang w:eastAsia="ru-RU"/>
        </w:rPr>
        <w:t xml:space="preserve">од </w:t>
      </w:r>
      <w:r w:rsidRPr="000A665B">
        <w:rPr>
          <w:rFonts w:eastAsia="Times New Roman" w:cs="Times New Roman"/>
          <w:szCs w:val="24"/>
          <w:lang w:eastAsia="ru-RU"/>
        </w:rPr>
        <w:t>исходных данных</w:t>
      </w:r>
      <w:r>
        <w:rPr>
          <w:rFonts w:eastAsia="Times New Roman" w:cs="Times New Roman"/>
          <w:szCs w:val="24"/>
          <w:lang w:eastAsia="ru-RU"/>
        </w:rPr>
        <w:t xml:space="preserve"> для расчета</w:t>
      </w:r>
      <w:r w:rsidR="00B33ACE">
        <w:rPr>
          <w:rFonts w:eastAsia="Times New Roman" w:cs="Times New Roman"/>
          <w:szCs w:val="24"/>
          <w:lang w:eastAsia="ru-RU"/>
        </w:rPr>
        <w:t>.</w:t>
      </w:r>
    </w:p>
    <w:p w:rsidR="00BE38DF" w:rsidRPr="0090361B" w:rsidRDefault="00BE38DF" w:rsidP="007A4B95">
      <w:pPr>
        <w:pStyle w:val="11"/>
        <w:rPr>
          <w:rFonts w:eastAsia="Times New Roman"/>
          <w:lang w:eastAsia="ru-RU"/>
        </w:rPr>
      </w:pPr>
      <w:r>
        <w:t>В</w:t>
      </w:r>
      <w:r w:rsidRPr="00032BDC">
        <w:t xml:space="preserve">вод </w:t>
      </w:r>
      <w:r>
        <w:t xml:space="preserve">нормативной и </w:t>
      </w:r>
      <w:r w:rsidRPr="00032BDC">
        <w:t>справочной информации</w:t>
      </w:r>
      <w:r>
        <w:t xml:space="preserve"> в виде</w:t>
      </w:r>
      <w:r w:rsidRPr="00032BDC">
        <w:t xml:space="preserve"> графиков (в том числе многомерны</w:t>
      </w:r>
      <w:r>
        <w:t>х</w:t>
      </w:r>
      <w:r w:rsidRPr="00032BDC">
        <w:t>)</w:t>
      </w:r>
      <w:r>
        <w:t xml:space="preserve"> и</w:t>
      </w:r>
      <w:r w:rsidRPr="00032BDC">
        <w:t xml:space="preserve"> таблиц, содержащих характеристики оборудования</w:t>
      </w:r>
      <w:r>
        <w:t xml:space="preserve"> и режимов</w:t>
      </w:r>
      <w:r w:rsidRPr="00032BDC">
        <w:t xml:space="preserve">, </w:t>
      </w:r>
      <w:r>
        <w:t>для</w:t>
      </w:r>
      <w:r w:rsidRPr="00032BDC">
        <w:t xml:space="preserve"> использован</w:t>
      </w:r>
      <w:r>
        <w:t>ия</w:t>
      </w:r>
      <w:r w:rsidRPr="00032BDC">
        <w:t xml:space="preserve"> в расчетах</w:t>
      </w:r>
      <w:r>
        <w:t xml:space="preserve"> (например, при расчете нормативных технико-экономических показателей)</w:t>
      </w:r>
      <w:r w:rsidR="00B33ACE">
        <w:t>.</w:t>
      </w:r>
      <w:r>
        <w:t xml:space="preserve"> </w:t>
      </w:r>
    </w:p>
    <w:p w:rsidR="0090361B" w:rsidRPr="00BE38DF" w:rsidRDefault="00BE38DF" w:rsidP="007A4B95">
      <w:pPr>
        <w:pStyle w:val="11"/>
        <w:rPr>
          <w:rFonts w:eastAsia="Times New Roman"/>
          <w:lang w:eastAsia="ru-RU"/>
        </w:rPr>
      </w:pPr>
      <w:r>
        <w:t>Выполнение</w:t>
      </w:r>
      <w:r w:rsidR="0090361B" w:rsidRPr="00032BDC">
        <w:t xml:space="preserve"> технологических расчетов любого уровня сложности</w:t>
      </w:r>
      <w:r w:rsidR="00B9668F">
        <w:t xml:space="preserve"> и формирование набора расчетных параметров, отображающих результаты решения расчетно-аналитических задач</w:t>
      </w:r>
      <w:r w:rsidR="0090361B">
        <w:t>.</w:t>
      </w:r>
    </w:p>
    <w:p w:rsidR="00BE38DF" w:rsidRDefault="00B9668F" w:rsidP="007A4B95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Организация временн</w:t>
      </w:r>
      <w:r w:rsidRPr="00D85040">
        <w:rPr>
          <w:rFonts w:eastAsia="Times New Roman"/>
          <w:b/>
          <w:i/>
          <w:lang w:eastAsia="ru-RU"/>
        </w:rPr>
        <w:t>о</w:t>
      </w:r>
      <w:r>
        <w:rPr>
          <w:rFonts w:eastAsia="Times New Roman"/>
          <w:lang w:eastAsia="ru-RU"/>
        </w:rPr>
        <w:t>го регламента выполнения расчетов</w:t>
      </w:r>
      <w:r w:rsidR="00F77058">
        <w:rPr>
          <w:rFonts w:eastAsia="Times New Roman"/>
          <w:lang w:eastAsia="ru-RU"/>
        </w:rPr>
        <w:t xml:space="preserve"> в зависимости от</w:t>
      </w:r>
      <w:r>
        <w:rPr>
          <w:rFonts w:eastAsia="Times New Roman"/>
          <w:lang w:eastAsia="ru-RU"/>
        </w:rPr>
        <w:t xml:space="preserve"> </w:t>
      </w:r>
      <w:r w:rsidR="00F77058">
        <w:rPr>
          <w:rFonts w:eastAsia="Times New Roman"/>
          <w:lang w:eastAsia="ru-RU"/>
        </w:rPr>
        <w:t>типа решаемых задач в виде двух основных режимов:</w:t>
      </w:r>
    </w:p>
    <w:p w:rsidR="00F77058" w:rsidRPr="008E7A21" w:rsidRDefault="00F77058" w:rsidP="00F77058">
      <w:pPr>
        <w:pStyle w:val="21"/>
      </w:pPr>
      <w:r w:rsidRPr="00D71494">
        <w:rPr>
          <w:b/>
        </w:rPr>
        <w:t>Разовый расчет</w:t>
      </w:r>
      <w:r w:rsidRPr="008E7A21">
        <w:t xml:space="preserve">, который предусматривает однократное выполнение цикла расчета, </w:t>
      </w:r>
      <w:r w:rsidR="00B33ACE" w:rsidRPr="008E7A21">
        <w:t>производим</w:t>
      </w:r>
      <w:r w:rsidR="00B33ACE">
        <w:t>ый</w:t>
      </w:r>
      <w:r w:rsidR="00B33ACE" w:rsidRPr="008E7A21">
        <w:t xml:space="preserve"> </w:t>
      </w:r>
      <w:r w:rsidRPr="008E7A21">
        <w:t>по команде оператора</w:t>
      </w:r>
      <w:r>
        <w:t>. Расчет при этом производится за заданный оператором период времени</w:t>
      </w:r>
      <w:r w:rsidRPr="008E7A21">
        <w:t>. Данный режим может применяться, например, при выполнении обработки результатов испытаний оборудования</w:t>
      </w:r>
      <w:r w:rsidR="00B33ACE">
        <w:t>.</w:t>
      </w:r>
    </w:p>
    <w:p w:rsidR="00F77058" w:rsidRDefault="00F77058" w:rsidP="00F77058">
      <w:pPr>
        <w:pStyle w:val="21"/>
        <w:spacing w:before="0"/>
        <w:rPr>
          <w:lang w:eastAsia="ru-RU"/>
        </w:rPr>
      </w:pPr>
      <w:r w:rsidRPr="00D71494">
        <w:rPr>
          <w:b/>
        </w:rPr>
        <w:t>Периодический расчет</w:t>
      </w:r>
      <w:r w:rsidRPr="008E7A21">
        <w:t>, при котором</w:t>
      </w:r>
      <w:r w:rsidR="00B33ACE">
        <w:t>,</w:t>
      </w:r>
      <w:r w:rsidRPr="008E7A21">
        <w:t xml:space="preserve"> многократно циклически производится выполнение расчета через одинаковый заданный период времени</w:t>
      </w:r>
      <w:r w:rsidR="00240AB6">
        <w:t xml:space="preserve">, называемый </w:t>
      </w:r>
      <w:r w:rsidR="00240AB6" w:rsidRPr="00240AB6">
        <w:rPr>
          <w:b/>
          <w:i/>
        </w:rPr>
        <w:t>базовым периодом расчета</w:t>
      </w:r>
      <w:r w:rsidR="006F1313">
        <w:rPr>
          <w:b/>
          <w:i/>
        </w:rPr>
        <w:t xml:space="preserve"> </w:t>
      </w:r>
      <w:r w:rsidR="006F1313" w:rsidRPr="006F1313">
        <w:t>(например, 15 мин)</w:t>
      </w:r>
      <w:r w:rsidRPr="006F1313">
        <w:t xml:space="preserve">. </w:t>
      </w:r>
      <w:r w:rsidRPr="008E7A21">
        <w:t>Такой режим используется для выполнения постоянно функционирующих расчетных задач (например, расчет ТЭП)</w:t>
      </w:r>
      <w:r w:rsidR="00B33ACE">
        <w:t>.</w:t>
      </w:r>
    </w:p>
    <w:p w:rsidR="00F77058" w:rsidRDefault="00D102A7" w:rsidP="00F7705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наличии АСУТП передача полученных результатов</w:t>
      </w:r>
      <w:r w:rsidR="000E5125">
        <w:rPr>
          <w:rFonts w:eastAsia="Times New Roman"/>
          <w:lang w:eastAsia="ru-RU"/>
        </w:rPr>
        <w:t xml:space="preserve"> периодических расчетов</w:t>
      </w:r>
      <w:r>
        <w:rPr>
          <w:rFonts w:eastAsia="Times New Roman"/>
          <w:lang w:eastAsia="ru-RU"/>
        </w:rPr>
        <w:t xml:space="preserve"> из АРМ ПТО в ПТК АСУТП по </w:t>
      </w:r>
      <w:r w:rsidR="000E5125">
        <w:rPr>
          <w:rFonts w:eastAsia="Times New Roman"/>
          <w:lang w:val="en-US" w:eastAsia="ru-RU"/>
        </w:rPr>
        <w:t>OPC</w:t>
      </w:r>
      <w:r>
        <w:rPr>
          <w:rFonts w:eastAsia="Times New Roman"/>
          <w:lang w:eastAsia="ru-RU"/>
        </w:rPr>
        <w:t xml:space="preserve">-протоколу для отображения </w:t>
      </w:r>
      <w:r w:rsidR="000E5125">
        <w:rPr>
          <w:rFonts w:eastAsia="Times New Roman"/>
          <w:lang w:eastAsia="ru-RU"/>
        </w:rPr>
        <w:t xml:space="preserve">их в реальном режиме времени средствами АСУТП (например, на </w:t>
      </w:r>
      <w:r w:rsidR="00B33ACE">
        <w:rPr>
          <w:rFonts w:eastAsia="Times New Roman"/>
          <w:lang w:eastAsia="ru-RU"/>
        </w:rPr>
        <w:t>видеограммах АРМов</w:t>
      </w:r>
      <w:r w:rsidR="00334CE6">
        <w:rPr>
          <w:rFonts w:eastAsia="Times New Roman"/>
          <w:lang w:eastAsia="ru-RU"/>
        </w:rPr>
        <w:t xml:space="preserve"> АСУТП</w:t>
      </w:r>
      <w:r w:rsidR="000E5125">
        <w:rPr>
          <w:rFonts w:eastAsia="Times New Roman"/>
          <w:lang w:eastAsia="ru-RU"/>
        </w:rPr>
        <w:t>).</w:t>
      </w:r>
    </w:p>
    <w:p w:rsidR="00DC08AC" w:rsidRPr="004044E7" w:rsidRDefault="004044E7" w:rsidP="00F7705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Сохранение и н</w:t>
      </w:r>
      <w:r w:rsidR="00DC08AC">
        <w:rPr>
          <w:rFonts w:eastAsia="Times New Roman"/>
          <w:lang w:eastAsia="ru-RU"/>
        </w:rPr>
        <w:t>акопление результатов расчетов</w:t>
      </w:r>
      <w:r w:rsidR="00240AB6">
        <w:rPr>
          <w:rFonts w:eastAsia="Times New Roman"/>
          <w:lang w:eastAsia="ru-RU"/>
        </w:rPr>
        <w:t xml:space="preserve"> во </w:t>
      </w:r>
      <w:r w:rsidR="00240AB6" w:rsidRPr="00D85040">
        <w:rPr>
          <w:rFonts w:eastAsia="Times New Roman"/>
          <w:lang w:eastAsia="ru-RU"/>
        </w:rPr>
        <w:t>внутреннем архиве</w:t>
      </w:r>
      <w:r w:rsidR="00240AB6">
        <w:rPr>
          <w:rFonts w:eastAsia="Times New Roman"/>
          <w:lang w:eastAsia="ru-RU"/>
        </w:rPr>
        <w:t xml:space="preserve"> АРМ ПТО с формированием значений показателей за стандартные интервалы времени (</w:t>
      </w:r>
      <w:r w:rsidR="006F1313">
        <w:t>б</w:t>
      </w:r>
      <w:r>
        <w:t>азовый интервал расчета</w:t>
      </w:r>
      <w:r w:rsidR="00240AB6" w:rsidRPr="00032BDC">
        <w:t>, час, сутки</w:t>
      </w:r>
      <w:r w:rsidR="00240AB6">
        <w:t>)</w:t>
      </w:r>
      <w:r w:rsidR="00D23326">
        <w:t>.</w:t>
      </w:r>
    </w:p>
    <w:p w:rsidR="004044E7" w:rsidRPr="006F4BB7" w:rsidRDefault="004044E7" w:rsidP="004044E7">
      <w:pPr>
        <w:pStyle w:val="11"/>
        <w:rPr>
          <w:ins w:id="10" w:author="Мартюгин Владимир Иванович" w:date="2014-05-27T14:58:00Z"/>
          <w:rFonts w:eastAsia="Times New Roman"/>
          <w:lang w:eastAsia="ru-RU"/>
          <w:rPrChange w:id="11" w:author="Мартюгин Владимир Иванович" w:date="2014-05-27T14:58:00Z">
            <w:rPr>
              <w:ins w:id="12" w:author="Мартюгин Владимир Иванович" w:date="2014-05-27T14:58:00Z"/>
            </w:rPr>
          </w:rPrChange>
        </w:rPr>
      </w:pPr>
      <w:r>
        <w:t xml:space="preserve">Формирование </w:t>
      </w:r>
      <w:r w:rsidR="008B4253">
        <w:t xml:space="preserve">на основе информации из внутреннего архива АРМ ПТО </w:t>
      </w:r>
      <w:r>
        <w:t>выходных форм и печатных ведомостей, отображающих результаты выполнения расчетно-аналитических задач, формируемых за любой заданный интервал времени (например</w:t>
      </w:r>
      <w:r w:rsidRPr="004044E7">
        <w:t>:</w:t>
      </w:r>
      <w:r>
        <w:t xml:space="preserve"> час, смена, сутки, месяц, год, произвольно заданный интервал)</w:t>
      </w:r>
      <w:r w:rsidR="008B4253">
        <w:t>.</w:t>
      </w:r>
    </w:p>
    <w:p w:rsidR="006F4BB7" w:rsidRDefault="006F4BB7" w:rsidP="004044E7">
      <w:pPr>
        <w:pStyle w:val="11"/>
        <w:rPr>
          <w:rFonts w:eastAsia="Times New Roman"/>
          <w:lang w:eastAsia="ru-RU"/>
        </w:rPr>
      </w:pPr>
      <w:ins w:id="13" w:author="Мартюгин Владимир Иванович" w:date="2014-05-27T14:58:00Z">
        <w:r>
          <w:t>Передачу полученных результатов выполнения расчетно-аналитических задач в информационные системы более высокого уровня.</w:t>
        </w:r>
      </w:ins>
    </w:p>
    <w:p w:rsidR="007A4B95" w:rsidRDefault="007A4B95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:rsidR="00CE4B93" w:rsidRPr="00032BDC" w:rsidRDefault="00CE4B93" w:rsidP="00CE4B93">
      <w:pPr>
        <w:pStyle w:val="20"/>
        <w:rPr>
          <w:rFonts w:eastAsia="Times New Roman"/>
        </w:rPr>
      </w:pPr>
      <w:bookmarkStart w:id="14" w:name="_Toc387765641"/>
      <w:r w:rsidRPr="00032BDC">
        <w:rPr>
          <w:rFonts w:eastAsia="Times New Roman"/>
        </w:rPr>
        <w:t xml:space="preserve">Цели </w:t>
      </w:r>
      <w:r>
        <w:rPr>
          <w:rFonts w:eastAsia="Times New Roman"/>
        </w:rPr>
        <w:t>создания</w:t>
      </w:r>
      <w:bookmarkEnd w:id="14"/>
      <w:r w:rsidR="00AD5300">
        <w:rPr>
          <w:rFonts w:eastAsia="Times New Roman"/>
        </w:rPr>
        <w:t xml:space="preserve"> и выполняемые расчетно-аналитические задачи</w:t>
      </w:r>
    </w:p>
    <w:p w:rsidR="00595B21" w:rsidRDefault="00595B21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Основными</w:t>
      </w:r>
      <w:r w:rsidR="00032BDC" w:rsidRPr="00032BDC">
        <w:rPr>
          <w:rFonts w:eastAsia="Times New Roman" w:cs="Times New Roman"/>
          <w:szCs w:val="24"/>
          <w:lang w:eastAsia="ru-RU"/>
        </w:rPr>
        <w:t xml:space="preserve"> целями </w:t>
      </w:r>
      <w:r>
        <w:rPr>
          <w:rFonts w:eastAsia="Times New Roman" w:cs="Times New Roman"/>
          <w:szCs w:val="24"/>
          <w:lang w:eastAsia="ru-RU"/>
        </w:rPr>
        <w:t xml:space="preserve">создания </w:t>
      </w:r>
      <w:r w:rsidR="00032BDC" w:rsidRPr="00032BDC">
        <w:rPr>
          <w:rFonts w:eastAsia="Times New Roman" w:cs="Times New Roman"/>
          <w:szCs w:val="24"/>
          <w:lang w:eastAsia="ru-RU"/>
        </w:rPr>
        <w:t>АРМ ПТО являются:</w:t>
      </w:r>
    </w:p>
    <w:p w:rsidR="00595B21" w:rsidRDefault="00595B21" w:rsidP="00595B21">
      <w:pPr>
        <w:pStyle w:val="11"/>
      </w:pPr>
      <w:r>
        <w:t xml:space="preserve">Получение </w:t>
      </w:r>
      <w:r w:rsidRPr="00FE41BE">
        <w:t>объективн</w:t>
      </w:r>
      <w:r>
        <w:t>ой</w:t>
      </w:r>
      <w:r w:rsidRPr="00FE41BE">
        <w:t xml:space="preserve"> оценк</w:t>
      </w:r>
      <w:r w:rsidR="006958B6">
        <w:t>и</w:t>
      </w:r>
      <w:r w:rsidRPr="00FE41BE">
        <w:t xml:space="preserve"> эффективности использования оборудования и действий персонала</w:t>
      </w:r>
      <w:r w:rsidR="00D23326" w:rsidRPr="00D85040">
        <w:t>;</w:t>
      </w:r>
    </w:p>
    <w:p w:rsidR="006958B6" w:rsidRPr="00FE41BE" w:rsidRDefault="006958B6" w:rsidP="006958B6">
      <w:pPr>
        <w:pStyle w:val="11"/>
      </w:pPr>
      <w:r>
        <w:t xml:space="preserve">Обеспечение </w:t>
      </w:r>
      <w:r w:rsidRPr="00FE41BE">
        <w:t>экономичн</w:t>
      </w:r>
      <w:r>
        <w:t>ой</w:t>
      </w:r>
      <w:r w:rsidRPr="00FE41BE">
        <w:t xml:space="preserve"> работ</w:t>
      </w:r>
      <w:r>
        <w:t>ы</w:t>
      </w:r>
      <w:r w:rsidRPr="00FE41BE">
        <w:t xml:space="preserve"> технологическ</w:t>
      </w:r>
      <w:r>
        <w:t>ого</w:t>
      </w:r>
      <w:r w:rsidRPr="00FE41BE">
        <w:t xml:space="preserve"> </w:t>
      </w:r>
      <w:r>
        <w:t>оборудования;</w:t>
      </w:r>
    </w:p>
    <w:p w:rsidR="006958B6" w:rsidRDefault="006958B6" w:rsidP="00595B21">
      <w:pPr>
        <w:pStyle w:val="11"/>
      </w:pPr>
      <w:r>
        <w:t>О</w:t>
      </w:r>
      <w:r w:rsidRPr="00FE41BE">
        <w:t xml:space="preserve">беспечение оперативного </w:t>
      </w:r>
      <w:r>
        <w:t xml:space="preserve"> </w:t>
      </w:r>
      <w:r w:rsidRPr="00FE41BE">
        <w:t>персонала достаточной, достоверной и своевременной оперативной информацией о</w:t>
      </w:r>
      <w:r>
        <w:t>б</w:t>
      </w:r>
      <w:r w:rsidRPr="00FE41BE">
        <w:t xml:space="preserve"> </w:t>
      </w:r>
      <w:r>
        <w:t xml:space="preserve">экономичности работы и </w:t>
      </w:r>
      <w:r w:rsidR="00FC15FA">
        <w:t>представленной</w:t>
      </w:r>
      <w:r w:rsidR="00FC15FA" w:rsidRPr="00FE41BE">
        <w:t xml:space="preserve"> </w:t>
      </w:r>
      <w:r w:rsidRPr="00FE41BE">
        <w:t xml:space="preserve">в наиболее удобной для восприятия форме, с целью </w:t>
      </w:r>
      <w:r>
        <w:t>оптимизации</w:t>
      </w:r>
      <w:r w:rsidRPr="00FE41BE">
        <w:t xml:space="preserve"> действий персонала</w:t>
      </w:r>
      <w:r w:rsidR="00D23326" w:rsidRPr="00D85040">
        <w:t>;</w:t>
      </w:r>
    </w:p>
    <w:p w:rsidR="00FC15FA" w:rsidRDefault="00FC15FA" w:rsidP="00595B21">
      <w:pPr>
        <w:pStyle w:val="11"/>
      </w:pPr>
      <w:r>
        <w:t>Диагностика основного оборудования;</w:t>
      </w:r>
    </w:p>
    <w:p w:rsidR="00C97159" w:rsidRPr="00FE41BE" w:rsidRDefault="00C97159" w:rsidP="00595B21">
      <w:pPr>
        <w:pStyle w:val="11"/>
      </w:pPr>
      <w:r>
        <w:t xml:space="preserve">Реализация </w:t>
      </w:r>
      <w:r w:rsidRPr="00FE41BE">
        <w:t>расшир</w:t>
      </w:r>
      <w:r>
        <w:t xml:space="preserve">ения </w:t>
      </w:r>
      <w:r w:rsidRPr="00FE41BE">
        <w:t>объем</w:t>
      </w:r>
      <w:r>
        <w:t>а</w:t>
      </w:r>
      <w:r w:rsidRPr="00FE41BE">
        <w:t xml:space="preserve"> и </w:t>
      </w:r>
      <w:r>
        <w:t xml:space="preserve">улучшения </w:t>
      </w:r>
      <w:r w:rsidRPr="00FE41BE">
        <w:t>качеств</w:t>
      </w:r>
      <w:r>
        <w:t>а</w:t>
      </w:r>
      <w:r w:rsidRPr="00FE41BE">
        <w:t xml:space="preserve"> информационной поддержки оперативного и технического персонала за счет </w:t>
      </w:r>
      <w:r>
        <w:t xml:space="preserve">увеличения </w:t>
      </w:r>
      <w:r w:rsidRPr="00FE41BE">
        <w:t xml:space="preserve"> объема</w:t>
      </w:r>
      <w:r>
        <w:t xml:space="preserve"> </w:t>
      </w:r>
      <w:r w:rsidR="00BF6F9F">
        <w:t xml:space="preserve">получаемых при выполнении задач </w:t>
      </w:r>
      <w:r>
        <w:t>расчетных пар</w:t>
      </w:r>
      <w:r w:rsidR="00BF6F9F">
        <w:t>а</w:t>
      </w:r>
      <w:r>
        <w:t>метров</w:t>
      </w:r>
      <w:r w:rsidRPr="00FE41BE">
        <w:t xml:space="preserve"> и </w:t>
      </w:r>
      <w:r w:rsidR="00BF6F9F">
        <w:t xml:space="preserve">использования улучшенных </w:t>
      </w:r>
      <w:r w:rsidRPr="00FE41BE">
        <w:t>форм представления информации</w:t>
      </w:r>
      <w:r w:rsidR="00D23326" w:rsidRPr="00D85040">
        <w:t>;</w:t>
      </w:r>
    </w:p>
    <w:p w:rsidR="00595B21" w:rsidRPr="00FE41BE" w:rsidRDefault="006958B6" w:rsidP="00595B21">
      <w:pPr>
        <w:pStyle w:val="11"/>
      </w:pPr>
      <w:r>
        <w:t xml:space="preserve">Обеспечение </w:t>
      </w:r>
      <w:r w:rsidR="00595B21" w:rsidRPr="00FE41BE">
        <w:t>накоплени</w:t>
      </w:r>
      <w:r>
        <w:t>я</w:t>
      </w:r>
      <w:r w:rsidR="00595B21" w:rsidRPr="00FE41BE">
        <w:t xml:space="preserve"> информации для анализа, оптимизации и планирования </w:t>
      </w:r>
      <w:r>
        <w:t xml:space="preserve">режимов </w:t>
      </w:r>
      <w:r w:rsidR="00595B21" w:rsidRPr="00FE41BE">
        <w:t>работы оборудования и его ремонтов</w:t>
      </w:r>
      <w:r w:rsidR="00D23326" w:rsidRPr="00D85040">
        <w:t>;</w:t>
      </w:r>
    </w:p>
    <w:p w:rsidR="006958B6" w:rsidRDefault="006958B6" w:rsidP="006958B6">
      <w:pPr>
        <w:pStyle w:val="11"/>
      </w:pPr>
      <w:r>
        <w:t>А</w:t>
      </w:r>
      <w:r w:rsidRPr="00FE41BE">
        <w:t>втоматизаци</w:t>
      </w:r>
      <w:r>
        <w:t>я</w:t>
      </w:r>
      <w:r w:rsidRPr="00FE41BE">
        <w:t xml:space="preserve"> ведения отчетной документации</w:t>
      </w:r>
      <w:r w:rsidR="00D23326">
        <w:rPr>
          <w:lang w:val="en-US"/>
        </w:rPr>
        <w:t>;</w:t>
      </w:r>
      <w:r w:rsidRPr="00FE41BE">
        <w:t xml:space="preserve"> </w:t>
      </w:r>
    </w:p>
    <w:p w:rsidR="00595B21" w:rsidRPr="00FE41BE" w:rsidRDefault="00BF6F9F" w:rsidP="00595B21">
      <w:pPr>
        <w:pStyle w:val="11"/>
      </w:pPr>
      <w:r>
        <w:t>В</w:t>
      </w:r>
      <w:r w:rsidR="00595B21" w:rsidRPr="00FE41BE">
        <w:t>недр</w:t>
      </w:r>
      <w:r>
        <w:t>ение</w:t>
      </w:r>
      <w:r w:rsidR="00595B21" w:rsidRPr="00FE41BE">
        <w:t xml:space="preserve"> непрерывны</w:t>
      </w:r>
      <w:r>
        <w:t>х</w:t>
      </w:r>
      <w:r w:rsidR="00595B21" w:rsidRPr="00FE41BE">
        <w:t xml:space="preserve"> метод</w:t>
      </w:r>
      <w:r>
        <w:t>ов</w:t>
      </w:r>
      <w:r w:rsidR="00595B21" w:rsidRPr="00FE41BE">
        <w:t xml:space="preserve"> </w:t>
      </w:r>
      <w:r>
        <w:t xml:space="preserve">углубленной </w:t>
      </w:r>
      <w:r w:rsidR="00595B21" w:rsidRPr="00FE41BE">
        <w:t>технической диагностики технологического оборудования</w:t>
      </w:r>
      <w:r w:rsidR="00D23326" w:rsidRPr="00D85040">
        <w:t>;</w:t>
      </w:r>
    </w:p>
    <w:p w:rsidR="00595B21" w:rsidRPr="00595B21" w:rsidRDefault="00BF6F9F" w:rsidP="00595B21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</w:t>
      </w:r>
      <w:r w:rsidR="00595B21" w:rsidRPr="00595B21">
        <w:rPr>
          <w:rFonts w:eastAsia="Times New Roman"/>
          <w:lang w:eastAsia="ru-RU"/>
        </w:rPr>
        <w:t xml:space="preserve">лучшение условий </w:t>
      </w:r>
      <w:r w:rsidR="00FC15FA">
        <w:rPr>
          <w:rFonts w:eastAsia="Times New Roman"/>
          <w:lang w:eastAsia="ru-RU"/>
        </w:rPr>
        <w:t xml:space="preserve">и снижение затрат </w:t>
      </w:r>
      <w:r w:rsidR="00595B21" w:rsidRPr="00595B21">
        <w:rPr>
          <w:rFonts w:eastAsia="Times New Roman"/>
          <w:lang w:eastAsia="ru-RU"/>
        </w:rPr>
        <w:t>труда персонала</w:t>
      </w:r>
      <w:r>
        <w:rPr>
          <w:rFonts w:eastAsia="Times New Roman"/>
          <w:lang w:eastAsia="ru-RU"/>
        </w:rPr>
        <w:t xml:space="preserve"> ПТО</w:t>
      </w:r>
      <w:r w:rsidR="00FC15FA">
        <w:rPr>
          <w:rFonts w:eastAsia="Times New Roman"/>
          <w:lang w:eastAsia="ru-RU"/>
        </w:rPr>
        <w:t>.</w:t>
      </w:r>
    </w:p>
    <w:p w:rsidR="00A602CD" w:rsidRDefault="00A602CD" w:rsidP="00A602CD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 w:rsidRPr="00A602CD">
        <w:rPr>
          <w:rFonts w:eastAsia="Times New Roman" w:cs="Times New Roman"/>
          <w:szCs w:val="24"/>
          <w:lang w:eastAsia="ru-RU"/>
        </w:rPr>
        <w:t>Достижение поставленных целей обеспечивается внедрением</w:t>
      </w:r>
      <w:r w:rsidR="007F765C">
        <w:rPr>
          <w:rFonts w:eastAsia="Times New Roman" w:cs="Times New Roman"/>
          <w:szCs w:val="24"/>
          <w:lang w:eastAsia="ru-RU"/>
        </w:rPr>
        <w:t xml:space="preserve"> программно-технического комплекса АРМ ПТО</w:t>
      </w:r>
      <w:r w:rsidR="00D23326">
        <w:rPr>
          <w:rFonts w:eastAsia="Times New Roman" w:cs="Times New Roman"/>
          <w:szCs w:val="24"/>
          <w:lang w:eastAsia="ru-RU"/>
        </w:rPr>
        <w:t>,</w:t>
      </w:r>
      <w:r w:rsidRPr="00A602CD">
        <w:rPr>
          <w:rFonts w:eastAsia="Times New Roman" w:cs="Times New Roman"/>
          <w:szCs w:val="24"/>
          <w:lang w:eastAsia="ru-RU"/>
        </w:rPr>
        <w:t xml:space="preserve"> </w:t>
      </w:r>
      <w:r w:rsidR="007F765C">
        <w:rPr>
          <w:rFonts w:eastAsia="Times New Roman" w:cs="Times New Roman"/>
          <w:szCs w:val="24"/>
          <w:lang w:eastAsia="ru-RU"/>
        </w:rPr>
        <w:t xml:space="preserve">реализующего определенный набор расчетно-аналитических задач. Перечень этих задач может отличаться для разных типов энергетических объектов. Ниже приведен полный перечень задач, которые </w:t>
      </w:r>
      <w:r w:rsidR="003A4F37">
        <w:rPr>
          <w:rFonts w:eastAsia="Times New Roman" w:cs="Times New Roman"/>
          <w:szCs w:val="24"/>
          <w:lang w:eastAsia="ru-RU"/>
        </w:rPr>
        <w:t xml:space="preserve">потенциально </w:t>
      </w:r>
      <w:r w:rsidR="007F765C">
        <w:rPr>
          <w:rFonts w:eastAsia="Times New Roman" w:cs="Times New Roman"/>
          <w:szCs w:val="24"/>
          <w:lang w:eastAsia="ru-RU"/>
        </w:rPr>
        <w:t>могут быть востребованы</w:t>
      </w:r>
      <w:r w:rsidR="003A4F37">
        <w:rPr>
          <w:rFonts w:eastAsia="Times New Roman" w:cs="Times New Roman"/>
          <w:szCs w:val="24"/>
          <w:lang w:eastAsia="ru-RU"/>
        </w:rPr>
        <w:t>.</w:t>
      </w:r>
      <w:r w:rsidR="007F765C">
        <w:rPr>
          <w:rFonts w:eastAsia="Times New Roman" w:cs="Times New Roman"/>
          <w:szCs w:val="24"/>
          <w:lang w:eastAsia="ru-RU"/>
        </w:rPr>
        <w:t xml:space="preserve"> </w:t>
      </w:r>
      <w:r w:rsidR="003A4F37">
        <w:rPr>
          <w:rFonts w:eastAsia="Times New Roman" w:cs="Times New Roman"/>
          <w:szCs w:val="24"/>
          <w:lang w:eastAsia="ru-RU"/>
        </w:rPr>
        <w:t xml:space="preserve"> На конкретных объектах некоторые задачи могут отсутствовать, и могут возникнуть другие специфические расчетные задачи. </w:t>
      </w:r>
      <w:r w:rsidR="007F765C">
        <w:rPr>
          <w:rFonts w:eastAsia="Times New Roman" w:cs="Times New Roman"/>
          <w:szCs w:val="24"/>
          <w:lang w:eastAsia="ru-RU"/>
        </w:rPr>
        <w:t xml:space="preserve"> </w:t>
      </w:r>
    </w:p>
    <w:p w:rsidR="003A4F37" w:rsidRPr="00A602CD" w:rsidRDefault="003A4F37" w:rsidP="00A602CD">
      <w:pPr>
        <w:tabs>
          <w:tab w:val="left" w:pos="567"/>
        </w:tabs>
        <w:spacing w:before="120" w:after="60"/>
        <w:ind w:firstLine="53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АРМ ПТО должен выполнять следующие расчетно-аналитические задачи:</w:t>
      </w:r>
    </w:p>
    <w:p w:rsidR="00032BDC" w:rsidRPr="003A4F37" w:rsidRDefault="003A4F3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032BDC" w:rsidRPr="00032BDC">
        <w:rPr>
          <w:rFonts w:eastAsia="Times New Roman"/>
          <w:lang w:eastAsia="ru-RU"/>
        </w:rPr>
        <w:t xml:space="preserve">асчет технико-экономических </w:t>
      </w:r>
      <w:r w:rsidR="00032BDC" w:rsidRPr="003A4F37">
        <w:rPr>
          <w:rFonts w:eastAsia="Times New Roman"/>
          <w:lang w:eastAsia="ru-RU"/>
        </w:rPr>
        <w:t>показателей отдельных агрегатов и электростанции в целом;</w:t>
      </w:r>
    </w:p>
    <w:p w:rsidR="00032BDC" w:rsidRPr="00032BDC" w:rsidRDefault="003A4F3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032BDC" w:rsidRPr="00032BDC">
        <w:rPr>
          <w:rFonts w:eastAsia="Times New Roman"/>
          <w:lang w:eastAsia="ru-RU"/>
        </w:rPr>
        <w:t xml:space="preserve">асчет фактических и нормативных величин </w:t>
      </w:r>
      <w:r w:rsidR="00032BDC" w:rsidRPr="003A4F37">
        <w:rPr>
          <w:rFonts w:eastAsia="Times New Roman"/>
          <w:lang w:eastAsia="ru-RU"/>
        </w:rPr>
        <w:t>(с использованием нормативных характеристик оборудования  или проектных данным заводов изготовителей),</w:t>
      </w:r>
      <w:r w:rsidR="00032BDC" w:rsidRPr="00032BDC">
        <w:rPr>
          <w:rFonts w:eastAsia="Times New Roman"/>
          <w:lang w:eastAsia="ru-RU"/>
        </w:rPr>
        <w:t xml:space="preserve"> оценки их отклонений;</w:t>
      </w:r>
    </w:p>
    <w:p w:rsidR="00032BDC" w:rsidRPr="003A4F37" w:rsidRDefault="003A4F37" w:rsidP="00074388">
      <w:pPr>
        <w:pStyle w:val="11"/>
        <w:rPr>
          <w:rFonts w:eastAsia="Times New Roman"/>
          <w:lang w:eastAsia="ru-RU"/>
        </w:rPr>
      </w:pPr>
      <w:r w:rsidRPr="003A4F37">
        <w:rPr>
          <w:rFonts w:eastAsia="Times New Roman"/>
          <w:lang w:eastAsia="ru-RU"/>
        </w:rPr>
        <w:t>Р</w:t>
      </w:r>
      <w:r w:rsidR="00032BDC" w:rsidRPr="003A4F37">
        <w:rPr>
          <w:rFonts w:eastAsia="Times New Roman"/>
          <w:lang w:eastAsia="ru-RU"/>
        </w:rPr>
        <w:t xml:space="preserve">асчет распределения топлива на производство тепловой и электрической энергии и определения экономии топлива от </w:t>
      </w:r>
      <w:proofErr w:type="spellStart"/>
      <w:r w:rsidR="00032BDC" w:rsidRPr="003A4F37">
        <w:rPr>
          <w:rFonts w:eastAsia="Times New Roman"/>
          <w:lang w:eastAsia="ru-RU"/>
        </w:rPr>
        <w:t>когенерации</w:t>
      </w:r>
      <w:proofErr w:type="spellEnd"/>
      <w:r w:rsidR="00032BDC" w:rsidRPr="003A4F37">
        <w:rPr>
          <w:rFonts w:eastAsia="Times New Roman"/>
          <w:lang w:eastAsia="ru-RU"/>
        </w:rPr>
        <w:t xml:space="preserve"> несколькими методиками;</w:t>
      </w:r>
    </w:p>
    <w:p w:rsidR="00032BDC" w:rsidRPr="003A4F37" w:rsidRDefault="003A4F37" w:rsidP="00074388">
      <w:pPr>
        <w:pStyle w:val="11"/>
        <w:rPr>
          <w:rFonts w:eastAsia="Times New Roman"/>
          <w:lang w:eastAsia="ru-RU"/>
        </w:rPr>
      </w:pPr>
      <w:r w:rsidRPr="003A4F37">
        <w:rPr>
          <w:rFonts w:eastAsia="Times New Roman"/>
          <w:lang w:eastAsia="ru-RU"/>
        </w:rPr>
        <w:t>Р</w:t>
      </w:r>
      <w:r w:rsidR="00032BDC" w:rsidRPr="003A4F37">
        <w:rPr>
          <w:rFonts w:eastAsia="Times New Roman"/>
          <w:lang w:eastAsia="ru-RU"/>
        </w:rPr>
        <w:t>асчет пусковых потерь;</w:t>
      </w:r>
    </w:p>
    <w:p w:rsidR="00032BDC" w:rsidRPr="003A4F37" w:rsidRDefault="003A4F37" w:rsidP="00074388">
      <w:pPr>
        <w:pStyle w:val="11"/>
        <w:rPr>
          <w:rFonts w:eastAsia="Times New Roman"/>
          <w:lang w:eastAsia="ru-RU"/>
        </w:rPr>
      </w:pPr>
      <w:r w:rsidRPr="003A4F37">
        <w:rPr>
          <w:rFonts w:eastAsia="Times New Roman"/>
          <w:lang w:eastAsia="ru-RU"/>
        </w:rPr>
        <w:t>О</w:t>
      </w:r>
      <w:r w:rsidR="00032BDC" w:rsidRPr="003A4F37">
        <w:rPr>
          <w:rFonts w:eastAsia="Times New Roman"/>
          <w:lang w:eastAsia="ru-RU"/>
        </w:rPr>
        <w:t>ценк</w:t>
      </w:r>
      <w:r w:rsidRPr="003A4F37">
        <w:rPr>
          <w:rFonts w:eastAsia="Times New Roman"/>
          <w:lang w:eastAsia="ru-RU"/>
        </w:rPr>
        <w:t>а</w:t>
      </w:r>
      <w:r w:rsidR="00032BDC" w:rsidRPr="003A4F37">
        <w:rPr>
          <w:rFonts w:eastAsia="Times New Roman"/>
          <w:lang w:eastAsia="ru-RU"/>
        </w:rPr>
        <w:t xml:space="preserve"> резерва экономии топлива вследствие отклонения от нормативных режимов работы оборудования;  </w:t>
      </w:r>
    </w:p>
    <w:p w:rsidR="00032BDC" w:rsidRPr="003A4F37" w:rsidRDefault="003A4F37" w:rsidP="00074388">
      <w:pPr>
        <w:pStyle w:val="11"/>
        <w:rPr>
          <w:rFonts w:eastAsia="Times New Roman"/>
          <w:lang w:eastAsia="ru-RU"/>
        </w:rPr>
      </w:pPr>
      <w:r w:rsidRPr="003A4F37">
        <w:rPr>
          <w:rFonts w:eastAsia="Times New Roman"/>
          <w:lang w:eastAsia="ru-RU"/>
        </w:rPr>
        <w:t>Д</w:t>
      </w:r>
      <w:r w:rsidR="00032BDC" w:rsidRPr="003A4F37">
        <w:rPr>
          <w:rFonts w:eastAsia="Times New Roman"/>
          <w:lang w:eastAsia="ru-RU"/>
        </w:rPr>
        <w:t>остоверизаци</w:t>
      </w:r>
      <w:r w:rsidRPr="003A4F37">
        <w:rPr>
          <w:rFonts w:eastAsia="Times New Roman"/>
          <w:lang w:eastAsia="ru-RU"/>
        </w:rPr>
        <w:t>я</w:t>
      </w:r>
      <w:r w:rsidR="00032BDC" w:rsidRPr="003A4F37">
        <w:rPr>
          <w:rFonts w:eastAsia="Times New Roman"/>
          <w:lang w:eastAsia="ru-RU"/>
        </w:rPr>
        <w:t xml:space="preserve"> входных параметров и оценк</w:t>
      </w:r>
      <w:r w:rsidRPr="003A4F37">
        <w:rPr>
          <w:rFonts w:eastAsia="Times New Roman"/>
          <w:lang w:eastAsia="ru-RU"/>
        </w:rPr>
        <w:t>а</w:t>
      </w:r>
      <w:r w:rsidR="00032BDC" w:rsidRPr="003A4F37">
        <w:rPr>
          <w:rFonts w:eastAsia="Times New Roman"/>
          <w:lang w:eastAsia="ru-RU"/>
        </w:rPr>
        <w:t xml:space="preserve"> погрешности расчетов;</w:t>
      </w:r>
    </w:p>
    <w:p w:rsidR="00032BDC" w:rsidRPr="00032BDC" w:rsidRDefault="003A4F3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</w:t>
      </w:r>
      <w:r w:rsidR="00032BDC" w:rsidRPr="00032BDC">
        <w:rPr>
          <w:rFonts w:eastAsia="Times New Roman"/>
          <w:lang w:eastAsia="ru-RU"/>
        </w:rPr>
        <w:t>ормировани</w:t>
      </w:r>
      <w:r>
        <w:rPr>
          <w:rFonts w:eastAsia="Times New Roman"/>
          <w:lang w:eastAsia="ru-RU"/>
        </w:rPr>
        <w:t>е</w:t>
      </w:r>
      <w:r w:rsidR="00032BDC" w:rsidRPr="00032BDC">
        <w:rPr>
          <w:rFonts w:eastAsia="Times New Roman"/>
          <w:lang w:eastAsia="ru-RU"/>
        </w:rPr>
        <w:t xml:space="preserve"> отчетных макетов и форм для отчетов электростанции о тепловой экономичности оборудования (отчет электростанции о тепловой экономичности оборудования по макетам 15506-1, 15506-2, 15506-3, форма № 3-тэк (</w:t>
      </w:r>
      <w:proofErr w:type="spellStart"/>
      <w:r w:rsidR="00032BDC" w:rsidRPr="00032BDC">
        <w:rPr>
          <w:rFonts w:eastAsia="Times New Roman"/>
          <w:lang w:eastAsia="ru-RU"/>
        </w:rPr>
        <w:t>энерго</w:t>
      </w:r>
      <w:proofErr w:type="spellEnd"/>
      <w:r w:rsidR="00032BDC" w:rsidRPr="00032BDC">
        <w:rPr>
          <w:rFonts w:eastAsia="Times New Roman"/>
          <w:lang w:eastAsia="ru-RU"/>
        </w:rPr>
        <w:t>), форма № 6-ТП и т.д.);</w:t>
      </w:r>
    </w:p>
    <w:p w:rsidR="00032BDC" w:rsidRPr="00032BDC" w:rsidRDefault="003A4F3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</w:t>
      </w:r>
      <w:r w:rsidR="00032BDC" w:rsidRPr="00032BDC">
        <w:rPr>
          <w:rFonts w:eastAsia="Times New Roman"/>
          <w:lang w:eastAsia="ru-RU"/>
        </w:rPr>
        <w:t>ценк</w:t>
      </w:r>
      <w:r>
        <w:rPr>
          <w:rFonts w:eastAsia="Times New Roman"/>
          <w:lang w:eastAsia="ru-RU"/>
        </w:rPr>
        <w:t>а</w:t>
      </w:r>
      <w:r w:rsidR="00032BDC" w:rsidRPr="00032BDC">
        <w:rPr>
          <w:rFonts w:eastAsia="Times New Roman"/>
          <w:lang w:eastAsia="ru-RU"/>
        </w:rPr>
        <w:t xml:space="preserve"> работы оперативного персонала, включая оценку качества пусков и остановов;</w:t>
      </w:r>
    </w:p>
    <w:p w:rsidR="00032BDC" w:rsidRPr="00032BDC" w:rsidRDefault="003A4F3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032BDC" w:rsidRPr="00032BDC">
        <w:rPr>
          <w:rFonts w:eastAsia="Times New Roman"/>
          <w:lang w:eastAsia="ru-RU"/>
        </w:rPr>
        <w:t>рогнозировани</w:t>
      </w:r>
      <w:r>
        <w:rPr>
          <w:rFonts w:eastAsia="Times New Roman"/>
          <w:lang w:eastAsia="ru-RU"/>
        </w:rPr>
        <w:t>е</w:t>
      </w:r>
      <w:r w:rsidR="00032BDC" w:rsidRPr="00032BDC">
        <w:rPr>
          <w:rFonts w:eastAsia="Times New Roman"/>
          <w:lang w:eastAsia="ru-RU"/>
        </w:rPr>
        <w:t xml:space="preserve"> и оптимизаци</w:t>
      </w:r>
      <w:r>
        <w:rPr>
          <w:rFonts w:eastAsia="Times New Roman"/>
          <w:lang w:eastAsia="ru-RU"/>
        </w:rPr>
        <w:t>я</w:t>
      </w:r>
      <w:r w:rsidR="00032BDC" w:rsidRPr="00032BDC">
        <w:rPr>
          <w:rFonts w:eastAsia="Times New Roman"/>
          <w:lang w:eastAsia="ru-RU"/>
        </w:rPr>
        <w:t xml:space="preserve"> ресурсов (экономия топлива, экономичные режимы работы оборудования и т.д.);</w:t>
      </w:r>
    </w:p>
    <w:p w:rsidR="00032BDC" w:rsidRDefault="00137D23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Pr="00032BDC">
        <w:rPr>
          <w:rFonts w:eastAsia="Times New Roman"/>
          <w:lang w:eastAsia="ru-RU"/>
        </w:rPr>
        <w:t>онтрол</w:t>
      </w:r>
      <w:r>
        <w:rPr>
          <w:rFonts w:eastAsia="Times New Roman"/>
          <w:lang w:eastAsia="ru-RU"/>
        </w:rPr>
        <w:t>ь</w:t>
      </w:r>
      <w:r w:rsidRPr="00032BDC">
        <w:rPr>
          <w:rFonts w:eastAsia="Times New Roman"/>
          <w:lang w:eastAsia="ru-RU"/>
        </w:rPr>
        <w:t xml:space="preserve"> </w:t>
      </w:r>
      <w:r w:rsidR="00032BDC" w:rsidRPr="00032BDC">
        <w:rPr>
          <w:rFonts w:eastAsia="Times New Roman"/>
          <w:lang w:eastAsia="ru-RU"/>
        </w:rPr>
        <w:t>состояния оборудования с возможностью оценки качества ремо</w:t>
      </w:r>
      <w:r w:rsidR="003A4F37">
        <w:rPr>
          <w:rFonts w:eastAsia="Times New Roman"/>
          <w:lang w:eastAsia="ru-RU"/>
        </w:rPr>
        <w:t xml:space="preserve">нтов, включая: </w:t>
      </w:r>
    </w:p>
    <w:p w:rsidR="00032BDC" w:rsidRPr="003A4F37" w:rsidRDefault="00032BDC" w:rsidP="0077292C">
      <w:pPr>
        <w:pStyle w:val="21"/>
        <w:spacing w:before="0"/>
        <w:rPr>
          <w:lang w:eastAsia="ru-RU"/>
        </w:rPr>
      </w:pPr>
      <w:r w:rsidRPr="00032BDC">
        <w:rPr>
          <w:lang w:eastAsia="ru-RU"/>
        </w:rPr>
        <w:t>контроль проточной части паровой турбины (солевой занос</w:t>
      </w:r>
      <w:r w:rsidRPr="003A4F37">
        <w:rPr>
          <w:lang w:eastAsia="ru-RU"/>
        </w:rPr>
        <w:t>) с определением потери экономичности;</w:t>
      </w:r>
    </w:p>
    <w:p w:rsidR="00032BDC" w:rsidRPr="003A4F37" w:rsidRDefault="00032BDC" w:rsidP="0077292C">
      <w:pPr>
        <w:pStyle w:val="21"/>
        <w:spacing w:before="0"/>
        <w:rPr>
          <w:lang w:eastAsia="ru-RU"/>
        </w:rPr>
      </w:pPr>
      <w:r w:rsidRPr="003A4F37">
        <w:rPr>
          <w:lang w:eastAsia="ru-RU"/>
        </w:rPr>
        <w:t>контроль температурного напора подогревателей и конденсаторов ПТ;</w:t>
      </w:r>
    </w:p>
    <w:p w:rsidR="00032BDC" w:rsidRPr="003A4F37" w:rsidRDefault="003A4F37" w:rsidP="0077292C">
      <w:pPr>
        <w:pStyle w:val="21"/>
        <w:spacing w:before="0"/>
        <w:rPr>
          <w:lang w:eastAsia="ru-RU"/>
        </w:rPr>
      </w:pPr>
      <w:r w:rsidRPr="003A4F37">
        <w:rPr>
          <w:lang w:eastAsia="ru-RU"/>
        </w:rPr>
        <w:t>К</w:t>
      </w:r>
      <w:r w:rsidR="00032BDC" w:rsidRPr="003A4F37">
        <w:rPr>
          <w:lang w:eastAsia="ru-RU"/>
        </w:rPr>
        <w:t>онтроль воздушного тракта и проточной части ГТУ с определением потери экономичности;</w:t>
      </w:r>
    </w:p>
    <w:p w:rsidR="00032BDC" w:rsidRPr="003A4F37" w:rsidRDefault="003A4F37" w:rsidP="0077292C">
      <w:pPr>
        <w:pStyle w:val="21"/>
        <w:spacing w:before="0"/>
        <w:rPr>
          <w:lang w:eastAsia="ru-RU"/>
        </w:rPr>
      </w:pPr>
      <w:r w:rsidRPr="003A4F37">
        <w:rPr>
          <w:lang w:eastAsia="ru-RU"/>
        </w:rPr>
        <w:t>К</w:t>
      </w:r>
      <w:r w:rsidR="00032BDC" w:rsidRPr="003A4F37">
        <w:rPr>
          <w:lang w:eastAsia="ru-RU"/>
        </w:rPr>
        <w:t>онтроль присосов воздуха в газоходы и топку котлов, температурного напора воздухоподогревателей;</w:t>
      </w:r>
    </w:p>
    <w:p w:rsidR="00032BDC" w:rsidRPr="00032BDC" w:rsidRDefault="003A4F37" w:rsidP="0077292C">
      <w:pPr>
        <w:pStyle w:val="21"/>
        <w:spacing w:before="0"/>
        <w:rPr>
          <w:lang w:eastAsia="ru-RU"/>
        </w:rPr>
      </w:pPr>
      <w:r>
        <w:rPr>
          <w:lang w:eastAsia="ru-RU"/>
        </w:rPr>
        <w:t>К</w:t>
      </w:r>
      <w:r w:rsidR="00032BDC" w:rsidRPr="00032BDC">
        <w:rPr>
          <w:lang w:eastAsia="ru-RU"/>
        </w:rPr>
        <w:t xml:space="preserve">онтроль положения факела в топке котла по </w:t>
      </w:r>
      <w:proofErr w:type="spellStart"/>
      <w:r w:rsidR="00032BDC" w:rsidRPr="00032BDC">
        <w:rPr>
          <w:lang w:eastAsia="ru-RU"/>
        </w:rPr>
        <w:t>термовставкам</w:t>
      </w:r>
      <w:proofErr w:type="spellEnd"/>
      <w:r w:rsidR="00032BDC" w:rsidRPr="00032BDC">
        <w:rPr>
          <w:lang w:eastAsia="ru-RU"/>
        </w:rPr>
        <w:t>;</w:t>
      </w:r>
    </w:p>
    <w:p w:rsidR="00032BDC" w:rsidRPr="003A4F37" w:rsidRDefault="003A4F37" w:rsidP="0077292C">
      <w:pPr>
        <w:pStyle w:val="21"/>
        <w:spacing w:before="0"/>
        <w:rPr>
          <w:lang w:eastAsia="ru-RU"/>
        </w:rPr>
      </w:pPr>
      <w:r w:rsidRPr="003A4F37">
        <w:rPr>
          <w:lang w:eastAsia="ru-RU"/>
        </w:rPr>
        <w:t>Р</w:t>
      </w:r>
      <w:r w:rsidR="00032BDC" w:rsidRPr="003A4F37">
        <w:rPr>
          <w:lang w:eastAsia="ru-RU"/>
        </w:rPr>
        <w:t xml:space="preserve">асчет ресурса металла </w:t>
      </w:r>
      <w:proofErr w:type="spellStart"/>
      <w:r w:rsidR="00032BDC" w:rsidRPr="003A4F37">
        <w:rPr>
          <w:lang w:eastAsia="ru-RU"/>
        </w:rPr>
        <w:t>ширмовых</w:t>
      </w:r>
      <w:proofErr w:type="spellEnd"/>
      <w:r w:rsidR="00032BDC" w:rsidRPr="003A4F37">
        <w:rPr>
          <w:lang w:eastAsia="ru-RU"/>
        </w:rPr>
        <w:t xml:space="preserve"> и конвективных пароперегревателей по данным их температурного контроля;</w:t>
      </w:r>
    </w:p>
    <w:p w:rsidR="00032BDC" w:rsidRPr="00032BDC" w:rsidRDefault="00032BDC" w:rsidP="0077292C">
      <w:pPr>
        <w:pStyle w:val="21"/>
        <w:spacing w:before="0"/>
        <w:rPr>
          <w:lang w:eastAsia="ru-RU"/>
        </w:rPr>
      </w:pPr>
      <w:r w:rsidRPr="00032BDC">
        <w:rPr>
          <w:lang w:eastAsia="ru-RU"/>
        </w:rPr>
        <w:t>контроль капельного уноса град</w:t>
      </w:r>
      <w:r w:rsidRPr="003A4F37">
        <w:rPr>
          <w:rStyle w:val="26"/>
        </w:rPr>
        <w:t>ирен</w:t>
      </w:r>
      <w:r w:rsidRPr="00032BDC">
        <w:rPr>
          <w:lang w:eastAsia="ru-RU"/>
        </w:rPr>
        <w:t>;</w:t>
      </w:r>
    </w:p>
    <w:p w:rsidR="00032BDC" w:rsidRPr="004A31BF" w:rsidRDefault="0077292C" w:rsidP="0077292C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032BDC" w:rsidRPr="004A31BF">
        <w:rPr>
          <w:rFonts w:eastAsia="Times New Roman"/>
          <w:lang w:eastAsia="ru-RU"/>
        </w:rPr>
        <w:t xml:space="preserve">онтроль неисправных датчиков </w:t>
      </w:r>
      <w:r w:rsidR="00032BDC" w:rsidRPr="0077292C">
        <w:rPr>
          <w:rFonts w:eastAsia="Times New Roman"/>
          <w:lang w:eastAsia="ru-RU"/>
        </w:rPr>
        <w:t>АСУТП;</w:t>
      </w:r>
    </w:p>
    <w:p w:rsidR="00032BDC" w:rsidRDefault="0077292C" w:rsidP="00074388">
      <w:pPr>
        <w:pStyle w:val="11"/>
        <w:rPr>
          <w:rFonts w:eastAsia="Times New Roman"/>
          <w:lang w:eastAsia="ru-RU"/>
        </w:rPr>
      </w:pPr>
      <w:r w:rsidRPr="0077292C">
        <w:rPr>
          <w:rFonts w:eastAsia="Times New Roman"/>
          <w:lang w:eastAsia="ru-RU"/>
        </w:rPr>
        <w:t>У</w:t>
      </w:r>
      <w:r w:rsidR="00032BDC" w:rsidRPr="00032BDC">
        <w:rPr>
          <w:rFonts w:eastAsia="Times New Roman"/>
          <w:lang w:eastAsia="ru-RU"/>
        </w:rPr>
        <w:t>чет наработки агрегатов, механизмов и узлов;</w:t>
      </w:r>
    </w:p>
    <w:p w:rsidR="00137D23" w:rsidRDefault="00601187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Формирование накопительной ведомости работы за смену  и ведомости среза состояния </w:t>
      </w:r>
      <w:r w:rsidR="00A23351">
        <w:rPr>
          <w:rFonts w:eastAsia="Times New Roman"/>
          <w:lang w:eastAsia="ru-RU"/>
        </w:rPr>
        <w:t xml:space="preserve">параметров и </w:t>
      </w:r>
      <w:r>
        <w:rPr>
          <w:rFonts w:eastAsia="Times New Roman"/>
          <w:lang w:eastAsia="ru-RU"/>
        </w:rPr>
        <w:t>оборудования в моме</w:t>
      </w:r>
      <w:r w:rsidR="00A23351">
        <w:rPr>
          <w:rFonts w:eastAsia="Times New Roman"/>
          <w:lang w:eastAsia="ru-RU"/>
        </w:rPr>
        <w:t>нт</w:t>
      </w:r>
      <w:r>
        <w:rPr>
          <w:rFonts w:eastAsia="Times New Roman"/>
          <w:lang w:eastAsia="ru-RU"/>
        </w:rPr>
        <w:t xml:space="preserve"> сдачи-приемки смены</w:t>
      </w:r>
      <w:r w:rsidR="00137D23">
        <w:rPr>
          <w:rFonts w:eastAsia="Times New Roman"/>
          <w:lang w:eastAsia="ru-RU"/>
        </w:rPr>
        <w:t>.</w:t>
      </w:r>
    </w:p>
    <w:p w:rsidR="00032BDC" w:rsidRDefault="00032BDC" w:rsidP="00032BDC">
      <w:pPr>
        <w:rPr>
          <w:rFonts w:eastAsia="Times New Roman" w:cs="Times New Roman"/>
          <w:szCs w:val="24"/>
          <w:lang w:eastAsia="ru-RU"/>
        </w:rPr>
      </w:pPr>
    </w:p>
    <w:p w:rsidR="00AD5300" w:rsidRDefault="00AD5300">
      <w:pPr>
        <w:spacing w:after="20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032BDC" w:rsidRPr="00032BDC" w:rsidRDefault="00692B8F" w:rsidP="00074388">
      <w:pPr>
        <w:pStyle w:val="12"/>
        <w:rPr>
          <w:rFonts w:eastAsia="Times New Roman"/>
        </w:rPr>
      </w:pPr>
      <w:bookmarkStart w:id="15" w:name="_Toc387765643"/>
      <w:bookmarkStart w:id="16" w:name="_Toc385857175"/>
      <w:r>
        <w:rPr>
          <w:rFonts w:eastAsia="Times New Roman"/>
        </w:rPr>
        <w:t>ХАРАКТЕРИСТИКА ОБЪЕКТОВ АВТОМАТИЗАЦИИ</w:t>
      </w:r>
      <w:bookmarkEnd w:id="15"/>
    </w:p>
    <w:p w:rsidR="00032BDC" w:rsidRPr="00032BDC" w:rsidRDefault="00C47535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качестве объектов автоматизации для</w:t>
      </w:r>
      <w:r w:rsidR="00032BDC" w:rsidRPr="00032BDC">
        <w:rPr>
          <w:rFonts w:eastAsia="Times New Roman" w:cs="Times New Roman"/>
          <w:szCs w:val="24"/>
          <w:lang w:eastAsia="ru-RU"/>
        </w:rPr>
        <w:t xml:space="preserve"> АРМ ПТО </w:t>
      </w:r>
      <w:r>
        <w:rPr>
          <w:rFonts w:eastAsia="Times New Roman" w:cs="Times New Roman"/>
          <w:szCs w:val="24"/>
          <w:lang w:eastAsia="ru-RU"/>
        </w:rPr>
        <w:t>могут выступать</w:t>
      </w:r>
      <w:r w:rsidR="00032BDC" w:rsidRPr="00032BDC">
        <w:rPr>
          <w:rFonts w:eastAsia="Times New Roman" w:cs="Times New Roman"/>
          <w:szCs w:val="24"/>
          <w:lang w:eastAsia="ru-RU"/>
        </w:rPr>
        <w:t xml:space="preserve">  следующие </w:t>
      </w:r>
      <w:r w:rsidR="00A70E7F">
        <w:rPr>
          <w:rFonts w:eastAsia="Times New Roman" w:cs="Times New Roman"/>
          <w:szCs w:val="24"/>
          <w:lang w:eastAsia="ru-RU"/>
        </w:rPr>
        <w:t xml:space="preserve">типы </w:t>
      </w:r>
      <w:r w:rsidR="00032BDC" w:rsidRPr="00032BDC">
        <w:rPr>
          <w:rFonts w:eastAsia="Times New Roman" w:cs="Times New Roman"/>
          <w:szCs w:val="24"/>
          <w:lang w:eastAsia="ru-RU"/>
        </w:rPr>
        <w:t>энергетически</w:t>
      </w:r>
      <w:r w:rsidR="00A70E7F">
        <w:rPr>
          <w:rFonts w:eastAsia="Times New Roman" w:cs="Times New Roman"/>
          <w:szCs w:val="24"/>
          <w:lang w:eastAsia="ru-RU"/>
        </w:rPr>
        <w:t>х</w:t>
      </w:r>
      <w:r w:rsidR="00032BDC" w:rsidRPr="00032BDC">
        <w:rPr>
          <w:rFonts w:eastAsia="Times New Roman" w:cs="Times New Roman"/>
          <w:szCs w:val="24"/>
          <w:lang w:eastAsia="ru-RU"/>
        </w:rPr>
        <w:t xml:space="preserve"> объект</w:t>
      </w:r>
      <w:r w:rsidR="00A70E7F">
        <w:rPr>
          <w:rFonts w:eastAsia="Times New Roman" w:cs="Times New Roman"/>
          <w:szCs w:val="24"/>
          <w:lang w:eastAsia="ru-RU"/>
        </w:rPr>
        <w:t>ов</w:t>
      </w:r>
      <w:r w:rsidR="00E87E16">
        <w:rPr>
          <w:rFonts w:eastAsia="Times New Roman" w:cs="Times New Roman"/>
          <w:szCs w:val="24"/>
          <w:lang w:eastAsia="ru-RU"/>
        </w:rPr>
        <w:t xml:space="preserve"> (классификация объектов по технологическому признаку)</w:t>
      </w:r>
      <w:r w:rsidR="00032BDC" w:rsidRPr="00032BDC">
        <w:rPr>
          <w:rFonts w:eastAsia="Times New Roman" w:cs="Times New Roman"/>
          <w:szCs w:val="24"/>
          <w:lang w:eastAsia="ru-RU"/>
        </w:rPr>
        <w:t>:</w:t>
      </w:r>
    </w:p>
    <w:p w:rsidR="00032BDC" w:rsidRPr="00032BDC" w:rsidRDefault="00A70E7F" w:rsidP="0007438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032BDC" w:rsidRPr="00032BDC">
        <w:rPr>
          <w:rFonts w:eastAsia="Times New Roman"/>
          <w:lang w:eastAsia="ru-RU"/>
        </w:rPr>
        <w:t>онденсационные энергоблоки любой мощности;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</w:t>
      </w:r>
      <w:r w:rsidR="00032BDC" w:rsidRPr="00032BDC">
        <w:rPr>
          <w:rFonts w:eastAsia="Times New Roman"/>
          <w:lang w:eastAsia="ru-RU"/>
        </w:rPr>
        <w:t>еплофикационные энергоблоки любой мощности (энергоблоки с регулируемым отбором пара);</w:t>
      </w:r>
    </w:p>
    <w:p w:rsidR="00032BDC" w:rsidRPr="00032BDC" w:rsidRDefault="00032BDC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032BDC">
        <w:rPr>
          <w:rFonts w:eastAsia="Times New Roman"/>
          <w:lang w:eastAsia="ru-RU"/>
        </w:rPr>
        <w:t>КЭС 90 кгс/см</w:t>
      </w:r>
      <w:proofErr w:type="gramStart"/>
      <w:r w:rsidRPr="00032BDC">
        <w:rPr>
          <w:rFonts w:eastAsia="Times New Roman"/>
          <w:vertAlign w:val="superscript"/>
          <w:lang w:eastAsia="ru-RU"/>
        </w:rPr>
        <w:t>2</w:t>
      </w:r>
      <w:proofErr w:type="gramEnd"/>
      <w:r w:rsidRPr="00032BDC">
        <w:rPr>
          <w:rFonts w:eastAsia="Times New Roman"/>
          <w:lang w:eastAsia="ru-RU"/>
        </w:rPr>
        <w:t>;</w:t>
      </w:r>
    </w:p>
    <w:p w:rsidR="00032BDC" w:rsidRPr="00032BDC" w:rsidRDefault="00032BDC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032BDC">
        <w:rPr>
          <w:rFonts w:eastAsia="Times New Roman"/>
          <w:lang w:eastAsia="ru-RU"/>
        </w:rPr>
        <w:t>ТЭЦ 240 кгс/см</w:t>
      </w:r>
      <w:proofErr w:type="gramStart"/>
      <w:r w:rsidRPr="00032BDC">
        <w:rPr>
          <w:rFonts w:eastAsia="Times New Roman"/>
          <w:vertAlign w:val="superscript"/>
          <w:lang w:eastAsia="ru-RU"/>
        </w:rPr>
        <w:t>2</w:t>
      </w:r>
      <w:proofErr w:type="gramEnd"/>
      <w:r w:rsidRPr="00032BDC">
        <w:rPr>
          <w:rFonts w:eastAsia="Times New Roman"/>
          <w:lang w:eastAsia="ru-RU"/>
        </w:rPr>
        <w:t>;</w:t>
      </w:r>
    </w:p>
    <w:p w:rsidR="00032BDC" w:rsidRPr="00032BDC" w:rsidRDefault="00032BDC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032BDC">
        <w:rPr>
          <w:rFonts w:eastAsia="Times New Roman"/>
          <w:lang w:eastAsia="ru-RU"/>
        </w:rPr>
        <w:t>ТЭЦ 130 кгс/см</w:t>
      </w:r>
      <w:proofErr w:type="gramStart"/>
      <w:r w:rsidRPr="00032BDC">
        <w:rPr>
          <w:rFonts w:eastAsia="Times New Roman"/>
          <w:vertAlign w:val="superscript"/>
          <w:lang w:eastAsia="ru-RU"/>
        </w:rPr>
        <w:t>2</w:t>
      </w:r>
      <w:proofErr w:type="gramEnd"/>
      <w:r w:rsidRPr="00032BDC">
        <w:rPr>
          <w:rFonts w:eastAsia="Times New Roman"/>
          <w:lang w:eastAsia="ru-RU"/>
        </w:rPr>
        <w:t xml:space="preserve"> без </w:t>
      </w:r>
      <w:proofErr w:type="spellStart"/>
      <w:r w:rsidRPr="00032BDC">
        <w:rPr>
          <w:rFonts w:eastAsia="Times New Roman"/>
          <w:lang w:eastAsia="ru-RU"/>
        </w:rPr>
        <w:t>промперегрева</w:t>
      </w:r>
      <w:proofErr w:type="spellEnd"/>
      <w:r w:rsidRPr="00032BDC">
        <w:rPr>
          <w:rFonts w:eastAsia="Times New Roman"/>
          <w:lang w:eastAsia="ru-RU"/>
        </w:rPr>
        <w:t>;</w:t>
      </w:r>
    </w:p>
    <w:p w:rsidR="00032BDC" w:rsidRPr="00032BDC" w:rsidRDefault="00032BDC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032BDC">
        <w:rPr>
          <w:rFonts w:eastAsia="Times New Roman"/>
          <w:lang w:eastAsia="ru-RU"/>
        </w:rPr>
        <w:t>ТЭЦ 130 кгс/см</w:t>
      </w:r>
      <w:proofErr w:type="gramStart"/>
      <w:r w:rsidRPr="00032BDC">
        <w:rPr>
          <w:rFonts w:eastAsia="Times New Roman"/>
          <w:vertAlign w:val="superscript"/>
          <w:lang w:eastAsia="ru-RU"/>
        </w:rPr>
        <w:t>2</w:t>
      </w:r>
      <w:proofErr w:type="gramEnd"/>
      <w:r w:rsidRPr="00032BDC">
        <w:rPr>
          <w:rFonts w:eastAsia="Times New Roman"/>
          <w:lang w:eastAsia="ru-RU"/>
        </w:rPr>
        <w:t xml:space="preserve"> с </w:t>
      </w:r>
      <w:proofErr w:type="spellStart"/>
      <w:r w:rsidRPr="00032BDC">
        <w:rPr>
          <w:rFonts w:eastAsia="Times New Roman"/>
          <w:lang w:eastAsia="ru-RU"/>
        </w:rPr>
        <w:t>промперегревом</w:t>
      </w:r>
      <w:proofErr w:type="spellEnd"/>
      <w:r w:rsidRPr="00032BDC">
        <w:rPr>
          <w:rFonts w:eastAsia="Times New Roman"/>
          <w:lang w:eastAsia="ru-RU"/>
        </w:rPr>
        <w:t>;</w:t>
      </w:r>
    </w:p>
    <w:p w:rsidR="00032BDC" w:rsidRPr="00032BDC" w:rsidRDefault="00032BDC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 w:rsidRPr="00032BDC">
        <w:rPr>
          <w:rFonts w:eastAsia="Times New Roman"/>
          <w:lang w:eastAsia="ru-RU"/>
        </w:rPr>
        <w:t>ТЭЦ 90 кгс/см</w:t>
      </w:r>
      <w:proofErr w:type="gramStart"/>
      <w:r w:rsidRPr="00032BDC">
        <w:rPr>
          <w:rFonts w:eastAsia="Times New Roman"/>
          <w:vertAlign w:val="superscript"/>
          <w:lang w:eastAsia="ru-RU"/>
        </w:rPr>
        <w:t>2</w:t>
      </w:r>
      <w:proofErr w:type="gramEnd"/>
      <w:r w:rsidRPr="00032BDC">
        <w:rPr>
          <w:rFonts w:eastAsia="Times New Roman"/>
          <w:lang w:eastAsia="ru-RU"/>
        </w:rPr>
        <w:t>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032BDC" w:rsidRPr="00032BDC">
        <w:rPr>
          <w:rFonts w:eastAsia="Times New Roman"/>
          <w:lang w:eastAsia="ru-RU"/>
        </w:rPr>
        <w:t>арогазовые установки;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032BDC" w:rsidRPr="00032BDC">
        <w:rPr>
          <w:rFonts w:eastAsia="Times New Roman"/>
          <w:lang w:eastAsia="ru-RU"/>
        </w:rPr>
        <w:t>азотурбинные установки;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032BDC" w:rsidRPr="00032BDC">
        <w:rPr>
          <w:rFonts w:eastAsia="Times New Roman"/>
          <w:lang w:eastAsia="ru-RU"/>
        </w:rPr>
        <w:t>усковые котельные действующих электростанций;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032BDC" w:rsidRPr="00032BDC">
        <w:rPr>
          <w:rFonts w:eastAsia="Times New Roman"/>
          <w:lang w:eastAsia="ru-RU"/>
        </w:rPr>
        <w:t>иковые водогрейные котлы;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032BDC" w:rsidRPr="00032BDC">
        <w:rPr>
          <w:rFonts w:eastAsia="Times New Roman"/>
          <w:lang w:eastAsia="ru-RU"/>
        </w:rPr>
        <w:t>айонные котельные;</w:t>
      </w:r>
    </w:p>
    <w:p w:rsidR="00032BDC" w:rsidRPr="00032BDC" w:rsidRDefault="00A70E7F" w:rsidP="00C47535">
      <w:pPr>
        <w:pStyle w:val="11"/>
        <w:spacing w:before="0"/>
        <w:ind w:left="568" w:hanging="284"/>
        <w:rPr>
          <w:rFonts w:eastAsia="Times New Roman"/>
          <w:lang w:eastAsia="ru-RU"/>
        </w:rPr>
      </w:pPr>
      <w:proofErr w:type="spellStart"/>
      <w:r>
        <w:rPr>
          <w:rFonts w:eastAsia="Times New Roman"/>
          <w:lang w:eastAsia="ru-RU"/>
        </w:rPr>
        <w:t>Э</w:t>
      </w:r>
      <w:r w:rsidR="00032BDC" w:rsidRPr="00032BDC">
        <w:rPr>
          <w:rFonts w:eastAsia="Times New Roman"/>
          <w:lang w:eastAsia="ru-RU"/>
        </w:rPr>
        <w:t>лектробойлер</w:t>
      </w:r>
      <w:r w:rsidR="00DC2816">
        <w:rPr>
          <w:rFonts w:eastAsia="Times New Roman"/>
          <w:lang w:eastAsia="ru-RU"/>
        </w:rPr>
        <w:t>ы</w:t>
      </w:r>
      <w:proofErr w:type="spellEnd"/>
      <w:r w:rsidR="00032BDC" w:rsidRPr="00032BDC">
        <w:rPr>
          <w:rFonts w:eastAsia="Times New Roman"/>
          <w:lang w:eastAsia="ru-RU"/>
        </w:rPr>
        <w:t>.</w:t>
      </w:r>
    </w:p>
    <w:p w:rsidR="00C47535" w:rsidRDefault="00C47535" w:rsidP="00452F02">
      <w:pPr>
        <w:pStyle w:val="ae"/>
        <w:rPr>
          <w:rFonts w:eastAsia="Times New Roman"/>
        </w:rPr>
      </w:pPr>
      <w:r>
        <w:rPr>
          <w:rFonts w:eastAsia="Times New Roman"/>
        </w:rPr>
        <w:t xml:space="preserve">Для разных </w:t>
      </w:r>
      <w:r w:rsidR="00E87E16">
        <w:rPr>
          <w:rFonts w:eastAsia="Times New Roman"/>
        </w:rPr>
        <w:t xml:space="preserve">технологических </w:t>
      </w:r>
      <w:r>
        <w:rPr>
          <w:rFonts w:eastAsia="Times New Roman"/>
        </w:rPr>
        <w:t>типов объектов</w:t>
      </w:r>
      <w:r w:rsidR="00452F02">
        <w:rPr>
          <w:rFonts w:eastAsia="Times New Roman"/>
        </w:rPr>
        <w:t xml:space="preserve"> АРМ ПТО может содержать различный набор выполняемых расчетно-аналитических задач. Кроме того, набор расчетных формул и нормативных данных  для ряда задач зависит от состава оборудования и технологической схемы объекта автоматизации.</w:t>
      </w:r>
    </w:p>
    <w:p w:rsidR="00E87E16" w:rsidRDefault="00E87E16" w:rsidP="00452F02">
      <w:pPr>
        <w:pStyle w:val="ae"/>
        <w:rPr>
          <w:rFonts w:eastAsia="Times New Roman"/>
        </w:rPr>
      </w:pPr>
      <w:r>
        <w:rPr>
          <w:rFonts w:eastAsia="Times New Roman"/>
        </w:rPr>
        <w:t xml:space="preserve">Вторым </w:t>
      </w:r>
      <w:r w:rsidR="00075A88">
        <w:rPr>
          <w:rFonts w:eastAsia="Times New Roman"/>
        </w:rPr>
        <w:t xml:space="preserve">важным </w:t>
      </w:r>
      <w:r>
        <w:rPr>
          <w:rFonts w:eastAsia="Times New Roman"/>
        </w:rPr>
        <w:t>признаком классификации объектов для АРМ ПТО является объем автоматизации энергетического объекта, реализуемый существующей на объекте АСУТП. По данному признаку объекты могут быть условно разделены на следующие группы:</w:t>
      </w:r>
    </w:p>
    <w:p w:rsidR="00E87E16" w:rsidRPr="00032BDC" w:rsidRDefault="00E87E16" w:rsidP="00E87E16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Объекты, оснащенные полномасштабной АСУТП</w:t>
      </w:r>
      <w:r w:rsidRPr="00032BDC">
        <w:rPr>
          <w:rFonts w:eastAsia="Times New Roman"/>
          <w:lang w:eastAsia="ru-RU"/>
        </w:rPr>
        <w:t>;</w:t>
      </w:r>
    </w:p>
    <w:p w:rsidR="00E87E16" w:rsidRPr="00032BDC" w:rsidRDefault="00E87E16" w:rsidP="00E87E16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Объекты, оснащенные локальными системами автоматизации, не увязанными между собой в единую систему</w:t>
      </w:r>
      <w:r w:rsidRPr="00032BDC">
        <w:rPr>
          <w:rFonts w:eastAsia="Times New Roman"/>
          <w:lang w:eastAsia="ru-RU"/>
        </w:rPr>
        <w:t>;</w:t>
      </w:r>
    </w:p>
    <w:p w:rsidR="00E87E16" w:rsidRPr="00032BDC" w:rsidRDefault="00E87E16" w:rsidP="00E87E16">
      <w:pPr>
        <w:pStyle w:val="11"/>
        <w:spacing w:before="0"/>
        <w:ind w:left="568" w:hanging="28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Объекты</w:t>
      </w:r>
      <w:r w:rsidR="006747B8">
        <w:rPr>
          <w:rFonts w:eastAsia="Times New Roman"/>
          <w:lang w:eastAsia="ru-RU"/>
        </w:rPr>
        <w:t>, н</w:t>
      </w:r>
      <w:r>
        <w:rPr>
          <w:rFonts w:eastAsia="Times New Roman"/>
          <w:lang w:eastAsia="ru-RU"/>
        </w:rPr>
        <w:t>е оснащенные АСУТП</w:t>
      </w:r>
      <w:r w:rsidR="00CB71ED">
        <w:rPr>
          <w:rFonts w:eastAsia="Times New Roman"/>
          <w:lang w:eastAsia="ru-RU"/>
        </w:rPr>
        <w:t>.</w:t>
      </w:r>
    </w:p>
    <w:p w:rsidR="00CB71ED" w:rsidRDefault="00075A88" w:rsidP="00075A88">
      <w:pPr>
        <w:pStyle w:val="ae"/>
        <w:rPr>
          <w:rFonts w:eastAsia="Times New Roman"/>
        </w:rPr>
      </w:pPr>
      <w:r>
        <w:rPr>
          <w:rFonts w:eastAsia="Times New Roman"/>
        </w:rPr>
        <w:t>Объем автоматизации, реализуемой АСУТП, влияет на организацию ввода исходной информации для расчета в АРМ ПТО.</w:t>
      </w:r>
    </w:p>
    <w:p w:rsidR="00CB71ED" w:rsidRDefault="00075A88" w:rsidP="00075A88">
      <w:pPr>
        <w:pStyle w:val="ae"/>
        <w:rPr>
          <w:rFonts w:eastAsia="Times New Roman"/>
        </w:rPr>
      </w:pPr>
      <w:r>
        <w:rPr>
          <w:rFonts w:eastAsia="Times New Roman"/>
        </w:rPr>
        <w:t xml:space="preserve"> Для объектов</w:t>
      </w:r>
      <w:r w:rsidR="007F5A21">
        <w:rPr>
          <w:rFonts w:eastAsia="Times New Roman"/>
        </w:rPr>
        <w:t xml:space="preserve"> или узлов</w:t>
      </w:r>
      <w:r>
        <w:rPr>
          <w:rFonts w:eastAsia="Times New Roman"/>
        </w:rPr>
        <w:t xml:space="preserve">, </w:t>
      </w:r>
      <w:r w:rsidR="007F5A21">
        <w:rPr>
          <w:rFonts w:eastAsia="Times New Roman"/>
        </w:rPr>
        <w:t>охваченных</w:t>
      </w:r>
      <w:r>
        <w:rPr>
          <w:rFonts w:eastAsia="Times New Roman"/>
        </w:rPr>
        <w:t xml:space="preserve"> </w:t>
      </w:r>
      <w:r w:rsidR="007F5A21">
        <w:rPr>
          <w:rFonts w:eastAsia="Times New Roman"/>
        </w:rPr>
        <w:t>полномасштабной или локальными системами автоматизации,</w:t>
      </w:r>
      <w:r>
        <w:rPr>
          <w:rFonts w:eastAsia="Times New Roman"/>
        </w:rPr>
        <w:t xml:space="preserve"> должен быть организован автоматический ввод информации из </w:t>
      </w:r>
      <w:r w:rsidR="00CB71ED">
        <w:rPr>
          <w:rFonts w:eastAsia="Times New Roman"/>
        </w:rPr>
        <w:t xml:space="preserve">архивной станции ПТК </w:t>
      </w:r>
      <w:r>
        <w:rPr>
          <w:rFonts w:eastAsia="Times New Roman"/>
        </w:rPr>
        <w:t>АСУТП.</w:t>
      </w:r>
    </w:p>
    <w:p w:rsidR="00C47535" w:rsidRDefault="00075A88" w:rsidP="00075A88">
      <w:pPr>
        <w:pStyle w:val="ae"/>
        <w:rPr>
          <w:rFonts w:eastAsia="Times New Roman"/>
        </w:rPr>
      </w:pPr>
      <w:r>
        <w:rPr>
          <w:rFonts w:eastAsia="Times New Roman"/>
        </w:rPr>
        <w:t xml:space="preserve"> Для объектов с малой степенью автоматизации должны быть проработаны вопросы ручного или частично автоматизированного (например, ввод данных с диаграммных лент при помощи дигитайзера) ввода исходных данных в АРМ ПТО.</w:t>
      </w:r>
    </w:p>
    <w:p w:rsidR="00032BDC" w:rsidRDefault="00032BDC" w:rsidP="00032BDC">
      <w:pPr>
        <w:rPr>
          <w:rFonts w:eastAsia="Times New Roman" w:cs="Times New Roman"/>
          <w:szCs w:val="24"/>
          <w:lang w:eastAsia="ru-RU"/>
        </w:rPr>
      </w:pPr>
    </w:p>
    <w:p w:rsidR="00DA0FAD" w:rsidRDefault="00DA0FAD">
      <w:pPr>
        <w:spacing w:after="20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032BDC" w:rsidRDefault="00895196" w:rsidP="00074388">
      <w:pPr>
        <w:pStyle w:val="12"/>
        <w:rPr>
          <w:rFonts w:eastAsia="Times New Roman"/>
        </w:rPr>
      </w:pPr>
      <w:bookmarkStart w:id="17" w:name="_Toc387765644"/>
      <w:r>
        <w:rPr>
          <w:rFonts w:eastAsia="Times New Roman"/>
        </w:rPr>
        <w:t>ТРЕБОВАНИЯ</w:t>
      </w:r>
      <w:r w:rsidR="00032BDC" w:rsidRPr="00032BDC">
        <w:rPr>
          <w:rFonts w:eastAsia="Times New Roman"/>
        </w:rPr>
        <w:t xml:space="preserve"> </w:t>
      </w:r>
      <w:bookmarkEnd w:id="16"/>
      <w:r>
        <w:rPr>
          <w:rFonts w:eastAsia="Times New Roman"/>
        </w:rPr>
        <w:t>СИСТЕМЕ</w:t>
      </w:r>
      <w:bookmarkEnd w:id="17"/>
    </w:p>
    <w:p w:rsidR="00895196" w:rsidRPr="00032BDC" w:rsidRDefault="00895196" w:rsidP="00895196">
      <w:pPr>
        <w:pStyle w:val="20"/>
        <w:rPr>
          <w:rFonts w:eastAsia="Times New Roman"/>
        </w:rPr>
      </w:pPr>
      <w:bookmarkStart w:id="18" w:name="_Toc387765645"/>
      <w:r w:rsidRPr="00032BDC">
        <w:rPr>
          <w:rFonts w:eastAsia="Times New Roman"/>
        </w:rPr>
        <w:t xml:space="preserve">Требования к </w:t>
      </w:r>
      <w:r>
        <w:rPr>
          <w:rFonts w:eastAsia="Times New Roman"/>
        </w:rPr>
        <w:t>системе в целом</w:t>
      </w:r>
      <w:bookmarkEnd w:id="18"/>
    </w:p>
    <w:p w:rsidR="007E3A72" w:rsidRDefault="00212806" w:rsidP="007E3A72">
      <w:pPr>
        <w:tabs>
          <w:tab w:val="left" w:pos="567"/>
        </w:tabs>
        <w:spacing w:before="120" w:after="60"/>
        <w:ind w:firstLine="539"/>
        <w:jc w:val="both"/>
        <w:rPr>
          <w:ins w:id="19" w:author="Мартюгин Владимир Иванович" w:date="2014-05-27T14:08:00Z"/>
          <w:rFonts w:eastAsia="Times New Roman" w:cs="Times New Roman"/>
          <w:szCs w:val="24"/>
          <w:lang w:eastAsia="ru-RU"/>
        </w:rPr>
      </w:pPr>
      <w:ins w:id="20" w:author="Мартюгин Владимир Иванович" w:date="2014-05-27T13:58:00Z">
        <w:r>
          <w:rPr>
            <w:rFonts w:eastAsia="Times New Roman"/>
          </w:rPr>
          <w:t>АРМ ПТО</w:t>
        </w:r>
        <w:r w:rsidRPr="007E3A72"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21" w:author="Мартюгин Владимир Иванович" w:date="2014-05-27T13:34:00Z">
        <w:r w:rsidR="007E3A72" w:rsidRPr="007E3A72">
          <w:rPr>
            <w:rFonts w:eastAsia="Times New Roman" w:cs="Times New Roman"/>
            <w:szCs w:val="24"/>
            <w:lang w:eastAsia="ru-RU"/>
          </w:rPr>
          <w:t xml:space="preserve">должен представлять собой цифровую </w:t>
        </w:r>
      </w:ins>
      <w:ins w:id="22" w:author="Мартюгин Владимир Иванович" w:date="2014-05-27T13:58:00Z">
        <w:r>
          <w:rPr>
            <w:rFonts w:eastAsia="Times New Roman" w:cs="Times New Roman"/>
            <w:szCs w:val="24"/>
            <w:lang w:eastAsia="ru-RU"/>
          </w:rPr>
          <w:t xml:space="preserve">информационную </w:t>
        </w:r>
      </w:ins>
      <w:ins w:id="23" w:author="Мартюгин Владимир Иванович" w:date="2014-05-27T13:34:00Z">
        <w:r w:rsidR="007E3A72" w:rsidRPr="007E3A72">
          <w:rPr>
            <w:rFonts w:eastAsia="Times New Roman" w:cs="Times New Roman"/>
            <w:szCs w:val="24"/>
            <w:lang w:eastAsia="ru-RU"/>
          </w:rPr>
          <w:t>систему</w:t>
        </w:r>
      </w:ins>
      <w:ins w:id="24" w:author="Мартюгин Владимир Иванович" w:date="2014-05-27T13:58:00Z">
        <w:r>
          <w:rPr>
            <w:rFonts w:eastAsia="Times New Roman" w:cs="Times New Roman"/>
            <w:szCs w:val="24"/>
            <w:lang w:eastAsia="ru-RU"/>
          </w:rPr>
          <w:t>,</w:t>
        </w:r>
      </w:ins>
      <w:ins w:id="25" w:author="Мартюгин Владимир Иванович" w:date="2014-05-27T13:34:00Z">
        <w:r w:rsidR="007E3A72" w:rsidRPr="007E3A72">
          <w:rPr>
            <w:rFonts w:eastAsia="Times New Roman" w:cs="Times New Roman"/>
            <w:szCs w:val="24"/>
            <w:lang w:eastAsia="ru-RU"/>
          </w:rPr>
          <w:t xml:space="preserve"> реализован</w:t>
        </w:r>
      </w:ins>
      <w:ins w:id="26" w:author="Мартюгин Владимир Иванович" w:date="2014-05-27T13:59:00Z">
        <w:r>
          <w:rPr>
            <w:rFonts w:eastAsia="Times New Roman" w:cs="Times New Roman"/>
            <w:szCs w:val="24"/>
            <w:lang w:eastAsia="ru-RU"/>
          </w:rPr>
          <w:t>ную</w:t>
        </w:r>
      </w:ins>
      <w:ins w:id="27" w:author="Мартюгин Владимир Иванович" w:date="2014-05-27T13:34:00Z">
        <w:r w:rsidR="007E3A72" w:rsidRPr="007E3A72">
          <w:rPr>
            <w:rFonts w:eastAsia="Times New Roman" w:cs="Times New Roman"/>
            <w:szCs w:val="24"/>
            <w:lang w:eastAsia="ru-RU"/>
          </w:rPr>
          <w:t xml:space="preserve"> на базе</w:t>
        </w:r>
      </w:ins>
      <w:ins w:id="28" w:author="Мартюгин Владимир Иванович" w:date="2014-05-27T14:02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29" w:author="Мартюгин Владимир Иванович" w:date="2014-05-27T14:03:00Z">
        <w:r w:rsidRPr="00212806">
          <w:rPr>
            <w:rFonts w:eastAsia="Times New Roman" w:cs="Times New Roman"/>
            <w:szCs w:val="24"/>
            <w:lang w:eastAsia="ru-RU"/>
          </w:rPr>
          <w:t>современного программно-технического комплекса (ПТК)</w:t>
        </w:r>
      </w:ins>
      <w:ins w:id="30" w:author="Мартюгин Владимир Иванович" w:date="2014-05-27T14:02:00Z">
        <w:r>
          <w:rPr>
            <w:rFonts w:eastAsia="Times New Roman" w:cs="Times New Roman"/>
            <w:szCs w:val="24"/>
            <w:lang w:eastAsia="ru-RU"/>
          </w:rPr>
          <w:t xml:space="preserve">, </w:t>
        </w:r>
      </w:ins>
      <w:ins w:id="31" w:author="Мартюгин Владимир Иванович" w:date="2014-05-27T14:03:00Z">
        <w:r>
          <w:rPr>
            <w:rFonts w:eastAsia="Times New Roman" w:cs="Times New Roman"/>
            <w:szCs w:val="24"/>
            <w:lang w:eastAsia="ru-RU"/>
          </w:rPr>
          <w:t xml:space="preserve">включающего в себя </w:t>
        </w:r>
      </w:ins>
      <w:ins w:id="32" w:author="Мартюгин Владимир Иванович" w:date="2014-05-27T14:05:00Z">
        <w:r w:rsidR="00A95667">
          <w:rPr>
            <w:rFonts w:eastAsia="Times New Roman" w:cs="Times New Roman"/>
            <w:szCs w:val="24"/>
            <w:lang w:eastAsia="ru-RU"/>
          </w:rPr>
          <w:t xml:space="preserve">стандартное </w:t>
        </w:r>
      </w:ins>
      <w:ins w:id="33" w:author="Мартюгин Владимир Иванович" w:date="2014-05-27T14:03:00Z">
        <w:r>
          <w:rPr>
            <w:rFonts w:eastAsia="Times New Roman" w:cs="Times New Roman"/>
            <w:szCs w:val="24"/>
            <w:lang w:eastAsia="ru-RU"/>
          </w:rPr>
          <w:t>компьютерное оборудование</w:t>
        </w:r>
      </w:ins>
      <w:ins w:id="34" w:author="Мартюгин Владимир Иванович" w:date="2014-05-27T14:06:00Z">
        <w:r w:rsidR="00A95667">
          <w:rPr>
            <w:rFonts w:eastAsia="Times New Roman" w:cs="Times New Roman"/>
            <w:szCs w:val="24"/>
            <w:lang w:eastAsia="ru-RU"/>
          </w:rPr>
          <w:t xml:space="preserve"> и фирменное</w:t>
        </w:r>
      </w:ins>
      <w:ins w:id="35" w:author="Мартюгин Владимир Иванович" w:date="2014-05-27T14:07:00Z">
        <w:r w:rsidR="00A95667">
          <w:rPr>
            <w:rFonts w:eastAsia="Times New Roman" w:cs="Times New Roman"/>
            <w:szCs w:val="24"/>
            <w:lang w:eastAsia="ru-RU"/>
          </w:rPr>
          <w:t xml:space="preserve"> (покупное)</w:t>
        </w:r>
      </w:ins>
      <w:ins w:id="36" w:author="Мартюгин Владимир Иванович" w:date="2014-05-27T14:06:00Z">
        <w:r w:rsidR="00A95667">
          <w:rPr>
            <w:rFonts w:eastAsia="Times New Roman" w:cs="Times New Roman"/>
            <w:szCs w:val="24"/>
            <w:lang w:eastAsia="ru-RU"/>
          </w:rPr>
          <w:t xml:space="preserve"> программное обеспечение</w:t>
        </w:r>
      </w:ins>
      <w:ins w:id="37" w:author="Мартюгин Владимир Иванович" w:date="2014-05-27T14:07:00Z">
        <w:r w:rsidR="00A95667">
          <w:rPr>
            <w:rFonts w:eastAsia="Times New Roman" w:cs="Times New Roman"/>
            <w:szCs w:val="24"/>
            <w:lang w:eastAsia="ru-RU"/>
          </w:rPr>
          <w:t>, а также</w:t>
        </w:r>
      </w:ins>
      <w:ins w:id="38" w:author="Мартюгин Владимир Иванович" w:date="2014-05-27T14:06:00Z">
        <w:r w:rsidR="00A95667"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39" w:author="Мартюгин Владимир Иванович" w:date="2014-05-27T14:03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40" w:author="Мартюгин Владимир Иванович" w:date="2014-05-27T14:05:00Z">
        <w:r w:rsidR="00A95667">
          <w:rPr>
            <w:rFonts w:eastAsia="Times New Roman" w:cs="Times New Roman"/>
            <w:szCs w:val="24"/>
            <w:lang w:eastAsia="ru-RU"/>
          </w:rPr>
          <w:t xml:space="preserve">специализированное </w:t>
        </w:r>
      </w:ins>
      <w:ins w:id="41" w:author="Мартюгин Владимир Иванович" w:date="2014-05-27T14:03:00Z">
        <w:r>
          <w:rPr>
            <w:rFonts w:eastAsia="Times New Roman" w:cs="Times New Roman"/>
            <w:szCs w:val="24"/>
            <w:lang w:eastAsia="ru-RU"/>
          </w:rPr>
          <w:t>программное обеспечение</w:t>
        </w:r>
      </w:ins>
      <w:ins w:id="42" w:author="Мартюгин Владимир Иванович" w:date="2014-05-27T14:05:00Z">
        <w:r w:rsidR="00A95667">
          <w:rPr>
            <w:rFonts w:eastAsia="Times New Roman" w:cs="Times New Roman"/>
            <w:szCs w:val="24"/>
            <w:lang w:eastAsia="ru-RU"/>
          </w:rPr>
          <w:t xml:space="preserve">, </w:t>
        </w:r>
      </w:ins>
      <w:ins w:id="43" w:author="Мартюгин Владимир Иванович" w:date="2014-05-27T14:04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44" w:author="Мартюгин Владимир Иванович" w:date="2014-05-27T14:06:00Z">
        <w:r w:rsidR="00A95667">
          <w:rPr>
            <w:rFonts w:eastAsia="Times New Roman" w:cs="Times New Roman"/>
            <w:szCs w:val="24"/>
            <w:lang w:eastAsia="ru-RU"/>
          </w:rPr>
          <w:t>основу которого составляет</w:t>
        </w:r>
      </w:ins>
      <w:ins w:id="45" w:author="Мартюгин Владимир Иванович" w:date="2014-05-27T13:34:00Z">
        <w:r w:rsidR="007E3A72" w:rsidRPr="007E3A72"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46" w:author="Мартюгин Владимир Иванович" w:date="2014-05-27T14:01:00Z">
        <w:r w:rsidRPr="008E7A21">
          <w:t>программн</w:t>
        </w:r>
      </w:ins>
      <w:ins w:id="47" w:author="Мартюгин Владимир Иванович" w:date="2014-05-27T14:06:00Z">
        <w:r w:rsidR="00A95667">
          <w:t>ый</w:t>
        </w:r>
      </w:ins>
      <w:ins w:id="48" w:author="Мартюгин Владимир Иванович" w:date="2014-05-27T14:01:00Z">
        <w:r w:rsidRPr="008E7A21">
          <w:t xml:space="preserve"> комплекс реализации расчетно-аналитических задач InfoTask</w:t>
        </w:r>
        <w:r>
          <w:t>.</w:t>
        </w:r>
        <w:r w:rsidRPr="007E3A72">
          <w:rPr>
            <w:rFonts w:eastAsia="Times New Roman" w:cs="Times New Roman"/>
            <w:szCs w:val="24"/>
            <w:lang w:eastAsia="ru-RU"/>
          </w:rPr>
          <w:t xml:space="preserve"> </w:t>
        </w:r>
      </w:ins>
    </w:p>
    <w:p w:rsidR="001136A5" w:rsidRDefault="001136A5" w:rsidP="007E3A72">
      <w:pPr>
        <w:tabs>
          <w:tab w:val="left" w:pos="567"/>
        </w:tabs>
        <w:spacing w:before="120" w:after="60"/>
        <w:ind w:firstLine="539"/>
        <w:jc w:val="both"/>
        <w:rPr>
          <w:ins w:id="49" w:author="Мартюгин Владимир Иванович" w:date="2014-05-27T14:21:00Z"/>
          <w:rFonts w:eastAsia="Times New Roman"/>
        </w:rPr>
      </w:pPr>
      <w:ins w:id="50" w:author="Мартюгин Владимир Иванович" w:date="2014-05-27T14:09:00Z">
        <w:r>
          <w:rPr>
            <w:rFonts w:eastAsia="Times New Roman"/>
          </w:rPr>
          <w:t xml:space="preserve">Для энергетических объектов с малой степенью автоматизации должны быть проработаны вопросы </w:t>
        </w:r>
      </w:ins>
      <w:ins w:id="51" w:author="Мартюгин Владимир Иванович" w:date="2014-05-27T14:15:00Z">
        <w:r w:rsidR="004C0BA2">
          <w:rPr>
            <w:rFonts w:eastAsia="Times New Roman"/>
          </w:rPr>
          <w:t xml:space="preserve">расширения </w:t>
        </w:r>
      </w:ins>
      <w:ins w:id="52" w:author="Мартюгин Владимир Иванович" w:date="2014-05-27T14:10:00Z">
        <w:r>
          <w:rPr>
            <w:rFonts w:eastAsia="Times New Roman"/>
          </w:rPr>
          <w:t xml:space="preserve"> ПТК </w:t>
        </w:r>
      </w:ins>
      <w:ins w:id="53" w:author="Мартюгин Владимир Иванович" w:date="2014-05-27T14:12:00Z">
        <w:r>
          <w:rPr>
            <w:rFonts w:eastAsia="Times New Roman"/>
          </w:rPr>
          <w:t>АРМ ПТО</w:t>
        </w:r>
      </w:ins>
      <w:ins w:id="54" w:author="Мартюгин Владимир Иванович" w:date="2014-05-27T14:15:00Z">
        <w:r w:rsidR="004C0BA2">
          <w:rPr>
            <w:rFonts w:eastAsia="Times New Roman"/>
          </w:rPr>
          <w:t xml:space="preserve"> за счет включения в него</w:t>
        </w:r>
      </w:ins>
      <w:ins w:id="55" w:author="Мартюгин Владимир Иванович" w:date="2014-05-27T14:12:00Z">
        <w:r>
          <w:rPr>
            <w:rFonts w:eastAsia="Times New Roman"/>
          </w:rPr>
          <w:t xml:space="preserve"> </w:t>
        </w:r>
      </w:ins>
      <w:ins w:id="56" w:author="Мартюгин Владимир Иванович" w:date="2014-05-27T14:11:00Z">
        <w:r>
          <w:rPr>
            <w:rFonts w:eastAsia="Times New Roman"/>
          </w:rPr>
          <w:t>технически</w:t>
        </w:r>
      </w:ins>
      <w:ins w:id="57" w:author="Мартюгин Владимир Иванович" w:date="2014-05-27T14:14:00Z">
        <w:r>
          <w:rPr>
            <w:rFonts w:eastAsia="Times New Roman"/>
          </w:rPr>
          <w:t>х</w:t>
        </w:r>
      </w:ins>
      <w:ins w:id="58" w:author="Мартюгин Владимир Иванович" w:date="2014-05-27T14:12:00Z">
        <w:r>
          <w:rPr>
            <w:rFonts w:eastAsia="Times New Roman"/>
          </w:rPr>
          <w:t xml:space="preserve"> и </w:t>
        </w:r>
      </w:ins>
      <w:ins w:id="59" w:author="Мартюгин Владимир Иванович" w:date="2014-05-27T14:14:00Z">
        <w:r>
          <w:rPr>
            <w:rFonts w:eastAsia="Times New Roman"/>
          </w:rPr>
          <w:t>программных</w:t>
        </w:r>
      </w:ins>
      <w:ins w:id="60" w:author="Мартюгин Владимир Иванович" w:date="2014-05-27T14:11:00Z">
        <w:r>
          <w:rPr>
            <w:rFonts w:eastAsia="Times New Roman"/>
          </w:rPr>
          <w:t xml:space="preserve"> </w:t>
        </w:r>
      </w:ins>
      <w:ins w:id="61" w:author="Мартюгин Владимир Иванович" w:date="2014-05-27T14:10:00Z">
        <w:r>
          <w:rPr>
            <w:rFonts w:eastAsia="Times New Roman"/>
          </w:rPr>
          <w:t>сре</w:t>
        </w:r>
        <w:proofErr w:type="gramStart"/>
        <w:r>
          <w:rPr>
            <w:rFonts w:eastAsia="Times New Roman"/>
          </w:rPr>
          <w:t>дств</w:t>
        </w:r>
      </w:ins>
      <w:ins w:id="62" w:author="Мартюгин Владимир Иванович" w:date="2014-05-27T14:12:00Z">
        <w:r>
          <w:rPr>
            <w:rFonts w:eastAsia="Times New Roman"/>
          </w:rPr>
          <w:t xml:space="preserve"> </w:t>
        </w:r>
      </w:ins>
      <w:ins w:id="63" w:author="Мартюгин Владимир Иванович" w:date="2014-05-27T14:14:00Z">
        <w:r>
          <w:rPr>
            <w:rFonts w:eastAsia="Times New Roman"/>
          </w:rPr>
          <w:t>дл</w:t>
        </w:r>
        <w:proofErr w:type="gramEnd"/>
        <w:r>
          <w:rPr>
            <w:rFonts w:eastAsia="Times New Roman"/>
          </w:rPr>
          <w:t xml:space="preserve">я </w:t>
        </w:r>
      </w:ins>
      <w:ins w:id="64" w:author="Мартюгин Владимир Иванович" w:date="2014-05-27T14:12:00Z">
        <w:r>
          <w:rPr>
            <w:rFonts w:eastAsia="Times New Roman"/>
          </w:rPr>
          <w:t>реализации</w:t>
        </w:r>
      </w:ins>
      <w:ins w:id="65" w:author="Мартюгин Владимир Иванович" w:date="2014-05-27T14:13:00Z">
        <w:r>
          <w:rPr>
            <w:rFonts w:eastAsia="Times New Roman"/>
          </w:rPr>
          <w:t xml:space="preserve"> </w:t>
        </w:r>
      </w:ins>
      <w:ins w:id="66" w:author="Мартюгин Владимир Иванович" w:date="2014-05-27T14:11:00Z">
        <w:r>
          <w:rPr>
            <w:rFonts w:eastAsia="Times New Roman"/>
          </w:rPr>
          <w:t>автоматического (на базе простых дешевых контроллеров)</w:t>
        </w:r>
      </w:ins>
      <w:ins w:id="67" w:author="Мартюгин Владимир Иванович" w:date="2014-05-27T14:13:00Z">
        <w:r>
          <w:rPr>
            <w:rFonts w:eastAsia="Times New Roman"/>
          </w:rPr>
          <w:t xml:space="preserve"> или</w:t>
        </w:r>
      </w:ins>
      <w:ins w:id="68" w:author="Мартюгин Владимир Иванович" w:date="2014-05-27T14:11:00Z">
        <w:r>
          <w:rPr>
            <w:rFonts w:eastAsia="Times New Roman"/>
          </w:rPr>
          <w:t xml:space="preserve"> </w:t>
        </w:r>
      </w:ins>
      <w:ins w:id="69" w:author="Мартюгин Владимир Иванович" w:date="2014-05-27T14:12:00Z">
        <w:r>
          <w:rPr>
            <w:rFonts w:eastAsia="Times New Roman"/>
          </w:rPr>
          <w:t>автоматизированного</w:t>
        </w:r>
      </w:ins>
      <w:ins w:id="70" w:author="Мартюгин Владимир Иванович" w:date="2014-05-27T14:13:00Z">
        <w:r>
          <w:rPr>
            <w:rFonts w:eastAsia="Times New Roman"/>
          </w:rPr>
          <w:t xml:space="preserve"> (например, с диаграммных лент)</w:t>
        </w:r>
      </w:ins>
      <w:ins w:id="71" w:author="Мартюгин Владимир Иванович" w:date="2014-05-27T14:14:00Z">
        <w:r>
          <w:rPr>
            <w:rFonts w:eastAsia="Times New Roman"/>
          </w:rPr>
          <w:t xml:space="preserve"> ввода исходной информации для выполнения расчетных задач.</w:t>
        </w:r>
      </w:ins>
    </w:p>
    <w:p w:rsidR="00651D0B" w:rsidRDefault="00651D0B" w:rsidP="007E3A72">
      <w:pPr>
        <w:tabs>
          <w:tab w:val="left" w:pos="567"/>
        </w:tabs>
        <w:spacing w:before="120" w:after="60"/>
        <w:ind w:firstLine="539"/>
        <w:jc w:val="both"/>
        <w:rPr>
          <w:ins w:id="72" w:author="Мартюгин Владимир Иванович" w:date="2014-05-27T14:30:00Z"/>
          <w:rFonts w:eastAsia="Times New Roman" w:cs="Times New Roman"/>
          <w:szCs w:val="24"/>
          <w:lang w:eastAsia="ru-RU"/>
        </w:rPr>
      </w:pPr>
      <w:ins w:id="73" w:author="Мартюгин Владимир Иванович" w:date="2014-05-27T14:27:00Z">
        <w:r>
          <w:rPr>
            <w:rFonts w:eastAsia="Times New Roman"/>
          </w:rPr>
          <w:t xml:space="preserve">АРМ ПТО </w:t>
        </w:r>
      </w:ins>
      <w:ins w:id="74" w:author="Мартюгин Владимир Иванович" w:date="2014-05-27T14:21:00Z">
        <w:r w:rsidR="004C0BA2" w:rsidRPr="00212806">
          <w:rPr>
            <w:rFonts w:eastAsia="Times New Roman" w:cs="Times New Roman"/>
            <w:szCs w:val="24"/>
            <w:lang w:eastAsia="ru-RU"/>
          </w:rPr>
          <w:t>долж</w:t>
        </w:r>
      </w:ins>
      <w:ins w:id="75" w:author="Мартюгин Владимир Иванович" w:date="2014-05-27T14:27:00Z">
        <w:r>
          <w:rPr>
            <w:rFonts w:eastAsia="Times New Roman" w:cs="Times New Roman"/>
            <w:szCs w:val="24"/>
            <w:lang w:eastAsia="ru-RU"/>
          </w:rPr>
          <w:t>е</w:t>
        </w:r>
      </w:ins>
      <w:ins w:id="76" w:author="Мартюгин Владимир Иванович" w:date="2014-05-27T14:21:00Z">
        <w:r w:rsidR="004C0BA2" w:rsidRPr="00212806">
          <w:rPr>
            <w:rFonts w:eastAsia="Times New Roman" w:cs="Times New Roman"/>
            <w:szCs w:val="24"/>
            <w:lang w:eastAsia="ru-RU"/>
          </w:rPr>
          <w:t xml:space="preserve">н выполняться как единая законченная информационная система для </w:t>
        </w:r>
      </w:ins>
      <w:ins w:id="77" w:author="Мартюгин Владимир Иванович" w:date="2014-05-27T14:23:00Z">
        <w:r w:rsidR="004C0BA2">
          <w:rPr>
            <w:rFonts w:eastAsia="Times New Roman" w:cs="Times New Roman"/>
            <w:szCs w:val="24"/>
            <w:lang w:eastAsia="ru-RU"/>
          </w:rPr>
          <w:t>энергетического объекта</w:t>
        </w:r>
      </w:ins>
      <w:ins w:id="78" w:author="Мартюгин Владимир Иванович" w:date="2014-05-27T14:24:00Z">
        <w:r w:rsidR="004C0BA2">
          <w:rPr>
            <w:rFonts w:eastAsia="Times New Roman" w:cs="Times New Roman"/>
            <w:szCs w:val="24"/>
            <w:lang w:eastAsia="ru-RU"/>
          </w:rPr>
          <w:t>, легко адаптируемая</w:t>
        </w:r>
        <w:r w:rsidR="004C0BA2" w:rsidRPr="004C0BA2">
          <w:rPr>
            <w:rFonts w:eastAsia="Times New Roman" w:cs="Times New Roman"/>
            <w:szCs w:val="24"/>
            <w:lang w:eastAsia="ru-RU"/>
          </w:rPr>
          <w:t xml:space="preserve"> </w:t>
        </w:r>
        <w:r w:rsidR="004C0BA2" w:rsidRPr="00212806">
          <w:rPr>
            <w:rFonts w:eastAsia="Times New Roman" w:cs="Times New Roman"/>
            <w:szCs w:val="24"/>
            <w:lang w:eastAsia="ru-RU"/>
          </w:rPr>
          <w:t xml:space="preserve">в соответствии с технологической структурой </w:t>
        </w:r>
      </w:ins>
      <w:ins w:id="79" w:author="Мартюгин Владимир Иванович" w:date="2014-05-27T14:26:00Z">
        <w:r>
          <w:rPr>
            <w:rFonts w:eastAsia="Times New Roman" w:cs="Times New Roman"/>
            <w:szCs w:val="24"/>
            <w:lang w:eastAsia="ru-RU"/>
          </w:rPr>
          <w:t>этого</w:t>
        </w:r>
      </w:ins>
      <w:ins w:id="80" w:author="Мартюгин Владимир Иванович" w:date="2014-05-27T14:25:00Z">
        <w:r>
          <w:rPr>
            <w:rFonts w:eastAsia="Times New Roman" w:cs="Times New Roman"/>
            <w:szCs w:val="24"/>
            <w:lang w:eastAsia="ru-RU"/>
          </w:rPr>
          <w:t xml:space="preserve"> объекта</w:t>
        </w:r>
        <w:r w:rsidRPr="00212806"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81" w:author="Мартюгин Владимир Иванович" w:date="2014-05-27T14:24:00Z">
        <w:r w:rsidR="004C0BA2" w:rsidRPr="00212806">
          <w:rPr>
            <w:rFonts w:eastAsia="Times New Roman" w:cs="Times New Roman"/>
            <w:szCs w:val="24"/>
            <w:lang w:eastAsia="ru-RU"/>
          </w:rPr>
          <w:t xml:space="preserve">и декомпозицией технологического процесса по </w:t>
        </w:r>
      </w:ins>
      <w:ins w:id="82" w:author="Мартюгин Владимир Иванович" w:date="2014-05-27T14:27:00Z">
        <w:r w:rsidRPr="00651D0B">
          <w:rPr>
            <w:rFonts w:eastAsia="Times New Roman" w:cs="Times New Roman"/>
            <w:szCs w:val="24"/>
            <w:lang w:eastAsia="ru-RU"/>
          </w:rPr>
          <w:t>агрегатному</w:t>
        </w:r>
        <w:r w:rsidRPr="00212806"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83" w:author="Мартюгин Владимир Иванович" w:date="2014-05-27T14:24:00Z">
        <w:r w:rsidR="004C0BA2" w:rsidRPr="00212806">
          <w:rPr>
            <w:rFonts w:eastAsia="Times New Roman" w:cs="Times New Roman"/>
            <w:szCs w:val="24"/>
            <w:lang w:eastAsia="ru-RU"/>
          </w:rPr>
          <w:t>и иерархическому принципу</w:t>
        </w:r>
      </w:ins>
      <w:ins w:id="84" w:author="Мартюгин Владимир Иванович" w:date="2014-05-27T14:25:00Z">
        <w:r>
          <w:rPr>
            <w:rFonts w:eastAsia="Times New Roman" w:cs="Times New Roman"/>
            <w:szCs w:val="24"/>
            <w:lang w:eastAsia="ru-RU"/>
          </w:rPr>
          <w:t>.</w:t>
        </w:r>
      </w:ins>
    </w:p>
    <w:p w:rsidR="00651D0B" w:rsidRDefault="00651D0B" w:rsidP="007E3A72">
      <w:pPr>
        <w:tabs>
          <w:tab w:val="left" w:pos="567"/>
        </w:tabs>
        <w:spacing w:before="120" w:after="60"/>
        <w:ind w:firstLine="539"/>
        <w:jc w:val="both"/>
        <w:rPr>
          <w:ins w:id="85" w:author="Мартюгин Владимир Иванович" w:date="2014-05-27T14:30:00Z"/>
          <w:rFonts w:eastAsia="Times New Roman" w:cs="Times New Roman"/>
          <w:szCs w:val="24"/>
          <w:lang w:eastAsia="ru-RU"/>
        </w:rPr>
      </w:pPr>
      <w:ins w:id="86" w:author="Мартюгин Владимир Иванович" w:date="2014-05-27T14:33:00Z">
        <w:r>
          <w:rPr>
            <w:rFonts w:eastAsia="Times New Roman"/>
          </w:rPr>
          <w:t xml:space="preserve">АРМ ПТО </w:t>
        </w:r>
        <w:r w:rsidRPr="00212806">
          <w:rPr>
            <w:rFonts w:eastAsia="Times New Roman" w:cs="Times New Roman"/>
            <w:szCs w:val="24"/>
            <w:lang w:eastAsia="ru-RU"/>
          </w:rPr>
          <w:t>долж</w:t>
        </w:r>
        <w:r>
          <w:rPr>
            <w:rFonts w:eastAsia="Times New Roman" w:cs="Times New Roman"/>
            <w:szCs w:val="24"/>
            <w:lang w:eastAsia="ru-RU"/>
          </w:rPr>
          <w:t>е</w:t>
        </w:r>
        <w:r w:rsidRPr="00212806">
          <w:rPr>
            <w:rFonts w:eastAsia="Times New Roman" w:cs="Times New Roman"/>
            <w:szCs w:val="24"/>
            <w:lang w:eastAsia="ru-RU"/>
          </w:rPr>
          <w:t>н</w:t>
        </w:r>
        <w:r>
          <w:rPr>
            <w:rFonts w:eastAsia="Times New Roman" w:cs="Times New Roman"/>
            <w:szCs w:val="24"/>
            <w:lang w:eastAsia="ru-RU"/>
          </w:rPr>
          <w:t xml:space="preserve"> строиться по модульному принципу и иметь типовой набор</w:t>
        </w:r>
      </w:ins>
      <w:ins w:id="87" w:author="Мартюгин Владимир Иванович" w:date="2014-05-27T14:47:00Z">
        <w:r w:rsidR="00901946">
          <w:rPr>
            <w:rFonts w:eastAsia="Times New Roman" w:cs="Times New Roman"/>
            <w:szCs w:val="24"/>
            <w:lang w:eastAsia="ru-RU"/>
          </w:rPr>
          <w:t xml:space="preserve"> технических средств и</w:t>
        </w:r>
      </w:ins>
      <w:ins w:id="88" w:author="Мартюгин Владимир Иванович" w:date="2014-05-27T14:33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89" w:author="Мартюгин Владимир Иванович" w:date="2014-05-27T14:46:00Z">
        <w:r w:rsidR="00901946">
          <w:rPr>
            <w:rFonts w:eastAsia="Times New Roman" w:cs="Times New Roman"/>
            <w:szCs w:val="24"/>
            <w:lang w:eastAsia="ru-RU"/>
          </w:rPr>
          <w:t xml:space="preserve">программных </w:t>
        </w:r>
      </w:ins>
      <w:ins w:id="90" w:author="Мартюгин Владимир Иванович" w:date="2014-05-27T14:47:00Z">
        <w:r w:rsidR="00901946">
          <w:rPr>
            <w:rFonts w:eastAsia="Times New Roman" w:cs="Times New Roman"/>
            <w:szCs w:val="24"/>
            <w:lang w:eastAsia="ru-RU"/>
          </w:rPr>
          <w:t>приложений</w:t>
        </w:r>
      </w:ins>
      <w:ins w:id="91" w:author="Мартюгин Владимир Иванович" w:date="2014-05-27T14:43:00Z">
        <w:r w:rsidR="002C42B7">
          <w:rPr>
            <w:rFonts w:eastAsia="Times New Roman" w:cs="Times New Roman"/>
            <w:szCs w:val="24"/>
            <w:lang w:eastAsia="ru-RU"/>
          </w:rPr>
          <w:t xml:space="preserve"> для </w:t>
        </w:r>
      </w:ins>
      <w:ins w:id="92" w:author="Мартюгин Владимир Иванович" w:date="2014-05-27T14:46:00Z">
        <w:r w:rsidR="00901946">
          <w:rPr>
            <w:rFonts w:eastAsia="Times New Roman" w:cs="Times New Roman"/>
            <w:szCs w:val="24"/>
            <w:lang w:eastAsia="ru-RU"/>
          </w:rPr>
          <w:t xml:space="preserve">реализации </w:t>
        </w:r>
      </w:ins>
      <w:ins w:id="93" w:author="Мартюгин Владимир Иванович" w:date="2014-05-27T14:45:00Z">
        <w:r w:rsidR="00901946">
          <w:rPr>
            <w:rFonts w:eastAsia="Times New Roman" w:cs="Times New Roman"/>
            <w:szCs w:val="24"/>
            <w:lang w:eastAsia="ru-RU"/>
          </w:rPr>
          <w:t>внедрения на энергетических объектах различных типов и с различной технологической структурой.</w:t>
        </w:r>
      </w:ins>
    </w:p>
    <w:p w:rsidR="00901946" w:rsidRDefault="00901946" w:rsidP="007E3A72">
      <w:pPr>
        <w:tabs>
          <w:tab w:val="left" w:pos="567"/>
        </w:tabs>
        <w:spacing w:before="120" w:after="60"/>
        <w:ind w:firstLine="539"/>
        <w:jc w:val="both"/>
        <w:rPr>
          <w:ins w:id="94" w:author="Мартюгин Владимир Иванович" w:date="2014-05-27T14:48:00Z"/>
          <w:rFonts w:eastAsia="Times New Roman"/>
        </w:rPr>
      </w:pPr>
      <w:ins w:id="95" w:author="Мартюгин Владимир Иванович" w:date="2014-05-27T14:48:00Z">
        <w:r>
          <w:rPr>
            <w:rFonts w:eastAsia="Times New Roman"/>
          </w:rPr>
          <w:t>Для энергетических объектов с высокой степенью автоматизации</w:t>
        </w:r>
      </w:ins>
      <w:ins w:id="96" w:author="Мартюгин Владимир Иванович" w:date="2014-05-27T14:49:00Z">
        <w:r w:rsidRPr="00901946">
          <w:rPr>
            <w:rFonts w:eastAsia="Times New Roman"/>
          </w:rPr>
          <w:t xml:space="preserve"> </w:t>
        </w:r>
        <w:r>
          <w:rPr>
            <w:rFonts w:eastAsia="Times New Roman"/>
          </w:rPr>
          <w:t xml:space="preserve">АРМ ПТО </w:t>
        </w:r>
        <w:r w:rsidRPr="007E3A72">
          <w:rPr>
            <w:rFonts w:eastAsia="Times New Roman" w:cs="Times New Roman"/>
            <w:szCs w:val="24"/>
            <w:lang w:eastAsia="ru-RU"/>
          </w:rPr>
          <w:t>долж</w:t>
        </w:r>
        <w:r>
          <w:rPr>
            <w:rFonts w:eastAsia="Times New Roman" w:cs="Times New Roman"/>
            <w:szCs w:val="24"/>
            <w:lang w:eastAsia="ru-RU"/>
          </w:rPr>
          <w:t>е</w:t>
        </w:r>
        <w:r w:rsidRPr="007E3A72">
          <w:rPr>
            <w:rFonts w:eastAsia="Times New Roman" w:cs="Times New Roman"/>
            <w:szCs w:val="24"/>
            <w:lang w:eastAsia="ru-RU"/>
          </w:rPr>
          <w:t>н</w:t>
        </w:r>
        <w:r>
          <w:rPr>
            <w:rFonts w:eastAsia="Times New Roman" w:cs="Times New Roman"/>
            <w:szCs w:val="24"/>
            <w:lang w:eastAsia="ru-RU"/>
          </w:rPr>
          <w:t xml:space="preserve"> обеспечивать</w:t>
        </w:r>
      </w:ins>
      <w:ins w:id="97" w:author="Мартюгин Владимир Иванович" w:date="2014-05-27T14:50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98" w:author="Мартюгин Владимир Иванович" w:date="2014-05-27T14:51:00Z">
        <w:r>
          <w:rPr>
            <w:rFonts w:eastAsia="Times New Roman" w:cs="Times New Roman"/>
            <w:szCs w:val="24"/>
            <w:lang w:eastAsia="ru-RU"/>
          </w:rPr>
          <w:t xml:space="preserve">тесное информационное </w:t>
        </w:r>
      </w:ins>
      <w:ins w:id="99" w:author="Мартюгин Владимир Иванович" w:date="2014-05-27T14:50:00Z">
        <w:r>
          <w:rPr>
            <w:rFonts w:eastAsia="Times New Roman" w:cs="Times New Roman"/>
            <w:szCs w:val="24"/>
            <w:lang w:eastAsia="ru-RU"/>
          </w:rPr>
          <w:t>взаимоде</w:t>
        </w:r>
      </w:ins>
      <w:ins w:id="100" w:author="Мартюгин Владимир Иванович" w:date="2014-05-27T14:51:00Z">
        <w:r>
          <w:rPr>
            <w:rFonts w:eastAsia="Times New Roman" w:cs="Times New Roman"/>
            <w:szCs w:val="24"/>
            <w:lang w:eastAsia="ru-RU"/>
          </w:rPr>
          <w:t>й</w:t>
        </w:r>
      </w:ins>
      <w:ins w:id="101" w:author="Мартюгин Владимир Иванович" w:date="2014-05-27T14:50:00Z">
        <w:r>
          <w:rPr>
            <w:rFonts w:eastAsia="Times New Roman" w:cs="Times New Roman"/>
            <w:szCs w:val="24"/>
            <w:lang w:eastAsia="ru-RU"/>
          </w:rPr>
          <w:t>ствие с существующими АСУТП</w:t>
        </w:r>
      </w:ins>
      <w:ins w:id="102" w:author="Мартюгин Владимир Иванович" w:date="2014-05-27T14:51:00Z">
        <w:r>
          <w:rPr>
            <w:rFonts w:eastAsia="Times New Roman" w:cs="Times New Roman"/>
            <w:szCs w:val="24"/>
            <w:lang w:eastAsia="ru-RU"/>
          </w:rPr>
          <w:t xml:space="preserve"> в части</w:t>
        </w:r>
      </w:ins>
      <w:ins w:id="103" w:author="Мартюгин Владимир Иванович" w:date="2014-05-27T14:52:00Z">
        <w:r w:rsidRPr="00901946">
          <w:rPr>
            <w:rFonts w:eastAsia="Times New Roman"/>
          </w:rPr>
          <w:t xml:space="preserve"> </w:t>
        </w:r>
        <w:r>
          <w:rPr>
            <w:rFonts w:eastAsia="Times New Roman"/>
          </w:rPr>
          <w:t>получения исходной информации для выполнения расчетных задач.</w:t>
        </w:r>
      </w:ins>
      <w:ins w:id="104" w:author="Мартюгин Владимир Иванович" w:date="2014-05-27T14:51:00Z">
        <w:r>
          <w:rPr>
            <w:rFonts w:eastAsia="Times New Roman" w:cs="Times New Roman"/>
            <w:szCs w:val="24"/>
            <w:lang w:eastAsia="ru-RU"/>
          </w:rPr>
          <w:t xml:space="preserve"> </w:t>
        </w:r>
      </w:ins>
      <w:ins w:id="105" w:author="Мартюгин Владимир Иванович" w:date="2014-05-27T14:53:00Z">
        <w:r>
          <w:rPr>
            <w:rFonts w:eastAsia="Times New Roman" w:cs="Times New Roman"/>
            <w:szCs w:val="24"/>
            <w:lang w:eastAsia="ru-RU"/>
          </w:rPr>
          <w:t xml:space="preserve">При этом АРМ ПТО должен обеспечивать выполнение </w:t>
        </w:r>
      </w:ins>
      <w:ins w:id="106" w:author="Мартюгин Владимир Иванович" w:date="2014-05-27T14:54:00Z">
        <w:r>
          <w:rPr>
            <w:rFonts w:eastAsia="Times New Roman" w:cs="Times New Roman"/>
            <w:szCs w:val="24"/>
            <w:lang w:eastAsia="ru-RU"/>
          </w:rPr>
          <w:t xml:space="preserve">оперативных </w:t>
        </w:r>
      </w:ins>
      <w:ins w:id="107" w:author="Мартюгин Владимир Иванович" w:date="2014-05-27T14:53:00Z">
        <w:r>
          <w:rPr>
            <w:rFonts w:eastAsia="Times New Roman" w:cs="Times New Roman"/>
            <w:szCs w:val="24"/>
            <w:lang w:eastAsia="ru-RU"/>
          </w:rPr>
          <w:t>расчет</w:t>
        </w:r>
      </w:ins>
      <w:ins w:id="108" w:author="Мартюгин Владимир Иванович" w:date="2014-05-27T14:54:00Z">
        <w:r>
          <w:rPr>
            <w:rFonts w:eastAsia="Times New Roman" w:cs="Times New Roman"/>
            <w:szCs w:val="24"/>
            <w:lang w:eastAsia="ru-RU"/>
          </w:rPr>
          <w:t>ных задач в реальном режиме времени</w:t>
        </w:r>
      </w:ins>
      <w:ins w:id="109" w:author="Мартюгин Владимир Иванович" w:date="2014-05-27T14:55:00Z">
        <w:r w:rsidR="005A7AAD">
          <w:rPr>
            <w:rFonts w:eastAsia="Times New Roman" w:cs="Times New Roman"/>
            <w:szCs w:val="24"/>
            <w:lang w:eastAsia="ru-RU"/>
          </w:rPr>
          <w:t xml:space="preserve"> за базовы</w:t>
        </w:r>
      </w:ins>
      <w:ins w:id="110" w:author="Мартюгин Владимир Иванович" w:date="2014-05-27T14:56:00Z">
        <w:r w:rsidR="005A7AAD">
          <w:rPr>
            <w:rFonts w:eastAsia="Times New Roman" w:cs="Times New Roman"/>
            <w:szCs w:val="24"/>
            <w:lang w:eastAsia="ru-RU"/>
          </w:rPr>
          <w:t>е</w:t>
        </w:r>
      </w:ins>
      <w:ins w:id="111" w:author="Мартюгин Владимир Иванович" w:date="2014-05-27T14:55:00Z">
        <w:r w:rsidR="005A7AAD">
          <w:rPr>
            <w:rFonts w:eastAsia="Times New Roman" w:cs="Times New Roman"/>
            <w:szCs w:val="24"/>
            <w:lang w:eastAsia="ru-RU"/>
          </w:rPr>
          <w:t xml:space="preserve"> периоды </w:t>
        </w:r>
      </w:ins>
      <w:ins w:id="112" w:author="Мартюгин Владимир Иванович" w:date="2014-05-27T14:56:00Z">
        <w:r w:rsidR="005A7AAD">
          <w:rPr>
            <w:rFonts w:eastAsia="Times New Roman" w:cs="Times New Roman"/>
            <w:szCs w:val="24"/>
            <w:lang w:eastAsia="ru-RU"/>
          </w:rPr>
          <w:t>расчета</w:t>
        </w:r>
      </w:ins>
      <w:ins w:id="113" w:author="Мартюгин Владимир Иванович" w:date="2014-05-27T14:54:00Z">
        <w:r>
          <w:rPr>
            <w:rFonts w:eastAsia="Times New Roman" w:cs="Times New Roman"/>
            <w:szCs w:val="24"/>
            <w:lang w:eastAsia="ru-RU"/>
          </w:rPr>
          <w:t>.</w:t>
        </w:r>
      </w:ins>
    </w:p>
    <w:p w:rsidR="00AA242A" w:rsidRPr="007E3A72" w:rsidDel="00D86223" w:rsidRDefault="00AA242A" w:rsidP="00895196">
      <w:pPr>
        <w:rPr>
          <w:del w:id="114" w:author="Мартюгин Владимир Иванович" w:date="2014-05-27T15:02:00Z"/>
          <w:lang w:eastAsia="ru-RU"/>
        </w:rPr>
      </w:pPr>
    </w:p>
    <w:p w:rsidR="00895196" w:rsidRDefault="00895196" w:rsidP="00895196">
      <w:pPr>
        <w:rPr>
          <w:lang w:eastAsia="ru-RU"/>
        </w:rPr>
      </w:pPr>
    </w:p>
    <w:p w:rsidR="00895196" w:rsidRPr="00032BDC" w:rsidRDefault="00895196" w:rsidP="00895196">
      <w:pPr>
        <w:pStyle w:val="20"/>
        <w:rPr>
          <w:rFonts w:eastAsia="Times New Roman"/>
        </w:rPr>
      </w:pPr>
      <w:bookmarkStart w:id="115" w:name="_Toc387765646"/>
      <w:r w:rsidRPr="00032BDC">
        <w:rPr>
          <w:rFonts w:eastAsia="Times New Roman"/>
        </w:rPr>
        <w:t xml:space="preserve">Требования к </w:t>
      </w:r>
      <w:r>
        <w:rPr>
          <w:rFonts w:eastAsia="Times New Roman"/>
        </w:rPr>
        <w:t>структуре</w:t>
      </w:r>
      <w:bookmarkEnd w:id="115"/>
    </w:p>
    <w:p w:rsidR="00895196" w:rsidRDefault="00895196" w:rsidP="00895196">
      <w:pPr>
        <w:rPr>
          <w:ins w:id="116" w:author="Мартюгин Владимир Иванович" w:date="2014-05-27T13:35:00Z"/>
          <w:lang w:val="en-US" w:eastAsia="ru-RU"/>
        </w:rPr>
      </w:pPr>
    </w:p>
    <w:p w:rsidR="007E3A72" w:rsidRDefault="007E3A72" w:rsidP="00895196">
      <w:pPr>
        <w:rPr>
          <w:ins w:id="117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18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19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0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1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2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3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4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5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6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7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8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29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30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31" w:author="Мартюгин Владимир Иванович" w:date="2014-05-27T15:02:00Z"/>
          <w:lang w:eastAsia="ru-RU"/>
        </w:rPr>
      </w:pPr>
    </w:p>
    <w:p w:rsidR="00D86223" w:rsidRDefault="00D86223" w:rsidP="00895196">
      <w:pPr>
        <w:rPr>
          <w:ins w:id="132" w:author="Мартюгин Владимир Иванович" w:date="2014-05-27T15:02:00Z"/>
          <w:lang w:eastAsia="ru-RU"/>
        </w:rPr>
      </w:pPr>
    </w:p>
    <w:p w:rsidR="00D86223" w:rsidRPr="00D86223" w:rsidRDefault="00D86223" w:rsidP="00895196">
      <w:pPr>
        <w:rPr>
          <w:ins w:id="133" w:author="Мартюгин Владимир Иванович" w:date="2014-05-27T13:35:00Z"/>
          <w:lang w:eastAsia="ru-RU"/>
          <w:rPrChange w:id="134" w:author="Мартюгин Владимир Иванович" w:date="2014-05-27T15:02:00Z">
            <w:rPr>
              <w:ins w:id="135" w:author="Мартюгин Владимир Иванович" w:date="2014-05-27T13:35:00Z"/>
              <w:lang w:val="en-US" w:eastAsia="ru-RU"/>
            </w:rPr>
          </w:rPrChange>
        </w:rPr>
      </w:pPr>
    </w:p>
    <w:p w:rsidR="007E3A72" w:rsidRDefault="007E3A72" w:rsidP="00895196">
      <w:pPr>
        <w:rPr>
          <w:ins w:id="136" w:author="Мартюгин Владимир Иванович" w:date="2014-05-27T13:35:00Z"/>
          <w:lang w:val="en-US" w:eastAsia="ru-RU"/>
        </w:rPr>
      </w:pPr>
    </w:p>
    <w:p w:rsidR="007E3A72" w:rsidRPr="007E3A72" w:rsidRDefault="007E3A72" w:rsidP="00895196">
      <w:pPr>
        <w:rPr>
          <w:lang w:val="en-US" w:eastAsia="ru-RU"/>
          <w:rPrChange w:id="137" w:author="Мартюгин Владимир Иванович" w:date="2014-05-27T13:35:00Z">
            <w:rPr>
              <w:lang w:eastAsia="ru-RU"/>
            </w:rPr>
          </w:rPrChange>
        </w:rPr>
      </w:pPr>
    </w:p>
    <w:p w:rsidR="00895196" w:rsidRDefault="00895196" w:rsidP="00895196">
      <w:pPr>
        <w:rPr>
          <w:lang w:eastAsia="ru-RU"/>
        </w:rPr>
      </w:pPr>
    </w:p>
    <w:p w:rsidR="00895196" w:rsidRPr="00032BDC" w:rsidRDefault="00895196" w:rsidP="00895196">
      <w:pPr>
        <w:pStyle w:val="20"/>
        <w:rPr>
          <w:rFonts w:eastAsia="Times New Roman"/>
        </w:rPr>
      </w:pPr>
      <w:bookmarkStart w:id="138" w:name="_Toc387765647"/>
      <w:r w:rsidRPr="00032BDC">
        <w:rPr>
          <w:rFonts w:eastAsia="Times New Roman"/>
        </w:rPr>
        <w:t xml:space="preserve">Требования к </w:t>
      </w:r>
      <w:r>
        <w:rPr>
          <w:rFonts w:eastAsia="Times New Roman"/>
        </w:rPr>
        <w:t>функциям</w:t>
      </w:r>
      <w:bookmarkEnd w:id="138"/>
    </w:p>
    <w:p w:rsidR="00895196" w:rsidRDefault="00895196" w:rsidP="00895196">
      <w:pPr>
        <w:rPr>
          <w:lang w:eastAsia="ru-RU"/>
        </w:rPr>
      </w:pPr>
    </w:p>
    <w:p w:rsidR="00895196" w:rsidRDefault="00895196" w:rsidP="00895196">
      <w:pPr>
        <w:rPr>
          <w:lang w:eastAsia="ru-RU"/>
        </w:rPr>
      </w:pPr>
    </w:p>
    <w:p w:rsidR="00895196" w:rsidRPr="00032BDC" w:rsidRDefault="00895196" w:rsidP="00895196">
      <w:pPr>
        <w:pStyle w:val="20"/>
        <w:rPr>
          <w:rFonts w:eastAsia="Times New Roman"/>
        </w:rPr>
      </w:pPr>
      <w:bookmarkStart w:id="139" w:name="_Toc387765648"/>
      <w:r w:rsidRPr="00032BDC">
        <w:rPr>
          <w:rFonts w:eastAsia="Times New Roman"/>
        </w:rPr>
        <w:t xml:space="preserve">Требования к </w:t>
      </w:r>
      <w:r>
        <w:rPr>
          <w:rFonts w:eastAsia="Times New Roman"/>
        </w:rPr>
        <w:t>видам обеспечения</w:t>
      </w:r>
      <w:bookmarkEnd w:id="139"/>
    </w:p>
    <w:p w:rsidR="00895196" w:rsidRDefault="00895196" w:rsidP="00895196">
      <w:pPr>
        <w:rPr>
          <w:lang w:eastAsia="ru-RU"/>
        </w:rPr>
      </w:pPr>
    </w:p>
    <w:p w:rsidR="00895196" w:rsidRDefault="00895196" w:rsidP="00895196">
      <w:pPr>
        <w:rPr>
          <w:lang w:eastAsia="ru-RU"/>
        </w:rPr>
      </w:pPr>
    </w:p>
    <w:p w:rsidR="00895196" w:rsidRPr="00895196" w:rsidRDefault="00895196" w:rsidP="00895196">
      <w:pPr>
        <w:rPr>
          <w:lang w:eastAsia="ru-RU"/>
        </w:rPr>
      </w:pPr>
    </w:p>
    <w:p w:rsidR="00032BDC" w:rsidRPr="00895196" w:rsidRDefault="00032BDC" w:rsidP="00895196">
      <w:pPr>
        <w:pStyle w:val="11"/>
        <w:rPr>
          <w:rFonts w:eastAsia="Times New Roman"/>
          <w:highlight w:val="yellow"/>
        </w:rPr>
      </w:pPr>
      <w:bookmarkStart w:id="140" w:name="_Toc385857176"/>
      <w:r w:rsidRPr="00895196">
        <w:rPr>
          <w:rFonts w:eastAsia="Times New Roman"/>
          <w:highlight w:val="yellow"/>
        </w:rPr>
        <w:t>Требования к ПК (серверу) и стороннему программному обеспечению</w:t>
      </w:r>
      <w:bookmarkEnd w:id="140"/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Вставить </w:t>
      </w:r>
      <w:proofErr w:type="spellStart"/>
      <w:r w:rsidRPr="00032BDC">
        <w:rPr>
          <w:rFonts w:eastAsia="Times New Roman" w:cs="Times New Roman"/>
          <w:szCs w:val="24"/>
          <w:highlight w:val="yellow"/>
          <w:lang w:eastAsia="ru-RU"/>
        </w:rPr>
        <w:t>текстовку</w:t>
      </w:r>
      <w:proofErr w:type="gramStart"/>
      <w:r w:rsidRPr="00032BDC">
        <w:rPr>
          <w:rFonts w:eastAsia="Times New Roman" w:cs="Times New Roman"/>
          <w:szCs w:val="24"/>
          <w:highlight w:val="yellow"/>
          <w:lang w:eastAsia="ru-RU"/>
        </w:rPr>
        <w:t>.Т</w:t>
      </w:r>
      <w:proofErr w:type="gramEnd"/>
      <w:r w:rsidRPr="00032BDC">
        <w:rPr>
          <w:rFonts w:eastAsia="Times New Roman" w:cs="Times New Roman"/>
          <w:szCs w:val="24"/>
          <w:highlight w:val="yellow"/>
          <w:lang w:eastAsia="ru-RU"/>
        </w:rPr>
        <w:t>ехнические</w:t>
      </w:r>
      <w:proofErr w:type="spellEnd"/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характеристики по железу (тактовая частота, объем ОЗУ, объем 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HDD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и т.д.), операционная система, минимальный набор стороннего программного обеспечения как  то 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Microsoft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Office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, 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SQL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Server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и т.д.</w:t>
      </w:r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41" w:name="_Toc385857177"/>
      <w:bookmarkStart w:id="142" w:name="_Toc387765649"/>
      <w:r w:rsidRPr="00895196">
        <w:rPr>
          <w:rFonts w:eastAsia="Times New Roman"/>
          <w:highlight w:val="yellow"/>
        </w:rPr>
        <w:t>Требования к программному обеспечению</w:t>
      </w:r>
      <w:bookmarkEnd w:id="141"/>
      <w:bookmarkEnd w:id="142"/>
    </w:p>
    <w:p w:rsidR="00032BDC" w:rsidRPr="00032BDC" w:rsidRDefault="00032BDC" w:rsidP="00032BDC">
      <w:pPr>
        <w:numPr>
          <w:ilvl w:val="2"/>
          <w:numId w:val="0"/>
        </w:numPr>
        <w:tabs>
          <w:tab w:val="num" w:pos="927"/>
          <w:tab w:val="num" w:pos="1167"/>
        </w:tabs>
        <w:spacing w:before="240" w:after="120"/>
        <w:ind w:left="1167" w:hanging="567"/>
        <w:outlineLvl w:val="2"/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</w:pPr>
      <w:bookmarkStart w:id="143" w:name="_Toc387765650"/>
      <w:r w:rsidRPr="00032BDC"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  <w:t>Требования к функциям и возможностям «АРМ ПТО» в рамках программного обеспечения</w:t>
      </w:r>
      <w:bookmarkEnd w:id="143"/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>«АРМ ПТО» в рамках программного обеспечения должно обладать следующими возможностями и функциями: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стыковка с различными БД;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достоверизация на аппаратном и программном уровнях исходных данных;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ручной ввод исходных данных, включая ручной ввод с временными метками;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открытая табличная структура среды для алгоритма;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расширенные возможности по фильтрации, группировке;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возможность работы с подпараметрами и внутренними переменными;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встроенные функции (математические, логические, статистические, временные, термодинамические и т.д.), возможность создавать свои собственные функции в рамках алгоритма;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простота языка написания алгоритмов;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имитация значений параметров, компиляция алгоритма с выдачей ошибок;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удобство доступа и обновления к спискам сигналов из баз ПТК;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 xml:space="preserve">возможность коллективной работы над одним проектом одновременно нескольким пользователям, а также возможность  экспорта, импорта проекта/алгоритма/настроек; 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модули работы с графиками, диаграммами, подтаблицами, включая возможность оцифровки графиков с изображений;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модуль с набором шаблонов для обработки данных с целью выявления зависимостей, статистического анализа за требуемый архивный промежуток времени;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накопление и архивирование полученных данных;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удобство работы в режиме отладки алгоритма: редактор формул, выявление взаимозависимостей параметров, входящих в состав формул (набор трассировок),  расширенная информация по наведению курсора на параметр, быстрые переходы, возможность создания контрольного примера;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 xml:space="preserve">модуль создания печатных форм формата </w:t>
      </w:r>
      <w:r w:rsidRPr="00895196">
        <w:rPr>
          <w:rFonts w:eastAsia="Times New Roman"/>
          <w:highlight w:val="yellow"/>
          <w:lang w:val="en-US" w:eastAsia="ru-RU"/>
        </w:rPr>
        <w:t>Excel</w:t>
      </w:r>
      <w:r w:rsidRPr="00895196">
        <w:rPr>
          <w:rFonts w:eastAsia="Times New Roman"/>
          <w:highlight w:val="yellow"/>
          <w:lang w:eastAsia="ru-RU"/>
        </w:rPr>
        <w:t xml:space="preserve">, включая возможность смены часовых поясов без </w:t>
      </w:r>
      <w:proofErr w:type="spellStart"/>
      <w:r w:rsidRPr="00895196">
        <w:rPr>
          <w:rFonts w:eastAsia="Times New Roman"/>
          <w:highlight w:val="yellow"/>
          <w:lang w:eastAsia="ru-RU"/>
        </w:rPr>
        <w:t>перепривязки</w:t>
      </w:r>
      <w:proofErr w:type="spellEnd"/>
      <w:r w:rsidRPr="00895196">
        <w:rPr>
          <w:rFonts w:eastAsia="Times New Roman"/>
          <w:highlight w:val="yellow"/>
          <w:lang w:eastAsia="ru-RU"/>
        </w:rPr>
        <w:t xml:space="preserve"> ссылок в ячейках;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модуль передачи/вывода итоговых расчетных параметров на видеокадры;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и т.д.</w:t>
      </w:r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numPr>
          <w:ilvl w:val="2"/>
          <w:numId w:val="0"/>
        </w:numPr>
        <w:tabs>
          <w:tab w:val="num" w:pos="927"/>
          <w:tab w:val="num" w:pos="1167"/>
        </w:tabs>
        <w:spacing w:before="240" w:after="120"/>
        <w:ind w:left="1167" w:hanging="567"/>
        <w:outlineLvl w:val="2"/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</w:pPr>
      <w:bookmarkStart w:id="144" w:name="_Toc387765651"/>
      <w:r w:rsidRPr="00032BDC"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  <w:t>Требования к установке и дистрибутивам</w:t>
      </w:r>
      <w:bookmarkEnd w:id="144"/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>Вставить текстовку</w:t>
      </w: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45" w:name="_Toc385857178"/>
      <w:bookmarkStart w:id="146" w:name="_Toc387765652"/>
      <w:r w:rsidRPr="00895196">
        <w:rPr>
          <w:rFonts w:eastAsia="Times New Roman"/>
          <w:highlight w:val="yellow"/>
        </w:rPr>
        <w:t>Требования к технологическим алгоритмам</w:t>
      </w:r>
      <w:bookmarkEnd w:id="145"/>
      <w:bookmarkEnd w:id="146"/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Вставить общую текстовку. Ручной и автоматический ввод. </w:t>
      </w:r>
      <w:proofErr w:type="gramStart"/>
      <w:r w:rsidRPr="00032BDC">
        <w:rPr>
          <w:rFonts w:eastAsia="Times New Roman" w:cs="Times New Roman"/>
          <w:szCs w:val="24"/>
          <w:highlight w:val="yellow"/>
          <w:lang w:eastAsia="ru-RU"/>
        </w:rPr>
        <w:t>Структура алгоритма (разбивка на задачи), обработка мгновенных значений, усреднение, достоверизация (аппаратная, программная), размерность, выходные печатные формы, и т.д.</w:t>
      </w:r>
      <w:proofErr w:type="gramEnd"/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numPr>
          <w:ilvl w:val="2"/>
          <w:numId w:val="0"/>
        </w:numPr>
        <w:tabs>
          <w:tab w:val="num" w:pos="927"/>
          <w:tab w:val="num" w:pos="1167"/>
        </w:tabs>
        <w:spacing w:before="240" w:after="120"/>
        <w:ind w:left="1167" w:hanging="567"/>
        <w:outlineLvl w:val="2"/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</w:pPr>
      <w:bookmarkStart w:id="147" w:name="_Toc385857179"/>
      <w:bookmarkStart w:id="148" w:name="_Toc387765653"/>
      <w:r w:rsidRPr="00032BDC"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  <w:t>Требования к технологическому алгоритму «ТЭП»</w:t>
      </w:r>
      <w:bookmarkEnd w:id="147"/>
      <w:bookmarkEnd w:id="148"/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Вставить </w:t>
      </w:r>
      <w:proofErr w:type="spellStart"/>
      <w:r w:rsidRPr="00032BDC">
        <w:rPr>
          <w:rFonts w:eastAsia="Times New Roman" w:cs="Times New Roman"/>
          <w:szCs w:val="24"/>
          <w:highlight w:val="yellow"/>
          <w:lang w:eastAsia="ru-RU"/>
        </w:rPr>
        <w:t>текстовку</w:t>
      </w:r>
      <w:proofErr w:type="gramStart"/>
      <w:r w:rsidRPr="00032BDC">
        <w:rPr>
          <w:rFonts w:eastAsia="Times New Roman" w:cs="Times New Roman"/>
          <w:szCs w:val="24"/>
          <w:highlight w:val="yellow"/>
          <w:lang w:eastAsia="ru-RU"/>
        </w:rPr>
        <w:t>.Ф</w:t>
      </w:r>
      <w:proofErr w:type="gramEnd"/>
      <w:r w:rsidRPr="00032BDC">
        <w:rPr>
          <w:rFonts w:eastAsia="Times New Roman" w:cs="Times New Roman"/>
          <w:szCs w:val="24"/>
          <w:highlight w:val="yellow"/>
          <w:lang w:eastAsia="ru-RU"/>
        </w:rPr>
        <w:t>акт</w:t>
      </w:r>
      <w:proofErr w:type="spellEnd"/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, норма, сравнение, глубина </w:t>
      </w:r>
      <w:proofErr w:type="spellStart"/>
      <w:r w:rsidRPr="00032BDC">
        <w:rPr>
          <w:rFonts w:eastAsia="Times New Roman" w:cs="Times New Roman"/>
          <w:szCs w:val="24"/>
          <w:highlight w:val="yellow"/>
          <w:lang w:eastAsia="ru-RU"/>
        </w:rPr>
        <w:t>достоверизации</w:t>
      </w:r>
      <w:proofErr w:type="spellEnd"/>
      <w:r w:rsidRPr="00032BDC">
        <w:rPr>
          <w:rFonts w:eastAsia="Times New Roman" w:cs="Times New Roman"/>
          <w:szCs w:val="24"/>
          <w:highlight w:val="yellow"/>
          <w:lang w:eastAsia="ru-RU"/>
        </w:rPr>
        <w:t>, кодирование параметров (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KKS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или привычные обозначения), система наименования для удобства фильтрации, трассировок, графики, таблицы, ручной ввод и т.д.</w:t>
      </w: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numPr>
          <w:ilvl w:val="2"/>
          <w:numId w:val="0"/>
        </w:numPr>
        <w:tabs>
          <w:tab w:val="num" w:pos="927"/>
          <w:tab w:val="num" w:pos="1167"/>
        </w:tabs>
        <w:spacing w:before="240" w:after="120"/>
        <w:ind w:left="1167" w:hanging="567"/>
        <w:outlineLvl w:val="2"/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</w:pPr>
      <w:bookmarkStart w:id="149" w:name="_Toc385857180"/>
      <w:bookmarkStart w:id="150" w:name="_Toc387765654"/>
      <w:r w:rsidRPr="00032BDC"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  <w:t>Требования к технологическому алгоритму «Оценка качества пуска и останова блока»</w:t>
      </w:r>
      <w:bookmarkEnd w:id="149"/>
      <w:bookmarkEnd w:id="150"/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Вставить текстовку. Глубина </w:t>
      </w:r>
      <w:proofErr w:type="spellStart"/>
      <w:r w:rsidRPr="00032BDC">
        <w:rPr>
          <w:rFonts w:eastAsia="Times New Roman" w:cs="Times New Roman"/>
          <w:szCs w:val="24"/>
          <w:highlight w:val="yellow"/>
          <w:lang w:eastAsia="ru-RU"/>
        </w:rPr>
        <w:t>достоверизации</w:t>
      </w:r>
      <w:proofErr w:type="spellEnd"/>
      <w:r w:rsidRPr="00032BDC">
        <w:rPr>
          <w:rFonts w:eastAsia="Times New Roman" w:cs="Times New Roman"/>
          <w:szCs w:val="24"/>
          <w:highlight w:val="yellow"/>
          <w:lang w:eastAsia="ru-RU"/>
        </w:rPr>
        <w:t>, кодирование параметров (</w:t>
      </w:r>
      <w:r w:rsidRPr="00032BDC">
        <w:rPr>
          <w:rFonts w:eastAsia="Times New Roman" w:cs="Times New Roman"/>
          <w:szCs w:val="24"/>
          <w:highlight w:val="yellow"/>
          <w:lang w:val="en-US" w:eastAsia="ru-RU"/>
        </w:rPr>
        <w:t>KKS</w:t>
      </w:r>
      <w:r w:rsidRPr="00032BDC">
        <w:rPr>
          <w:rFonts w:eastAsia="Times New Roman" w:cs="Times New Roman"/>
          <w:szCs w:val="24"/>
          <w:highlight w:val="yellow"/>
          <w:lang w:eastAsia="ru-RU"/>
        </w:rPr>
        <w:t xml:space="preserve"> или привычные обозначения), система наименования для удобства фильтрации, трассировок, графики, таблицы, ручной ввод  и т.д.</w:t>
      </w: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numPr>
          <w:ilvl w:val="2"/>
          <w:numId w:val="0"/>
        </w:numPr>
        <w:tabs>
          <w:tab w:val="num" w:pos="927"/>
          <w:tab w:val="num" w:pos="1167"/>
        </w:tabs>
        <w:spacing w:before="240" w:after="120"/>
        <w:ind w:left="1167" w:hanging="567"/>
        <w:outlineLvl w:val="2"/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</w:pPr>
      <w:bookmarkStart w:id="151" w:name="_Toc385857181"/>
      <w:bookmarkStart w:id="152" w:name="_Toc387765655"/>
      <w:r w:rsidRPr="00032BDC">
        <w:rPr>
          <w:rFonts w:eastAsia="Times New Roman" w:cs="Times New Roman"/>
          <w:b/>
          <w:bCs/>
          <w:i/>
          <w:kern w:val="32"/>
          <w:szCs w:val="24"/>
          <w:highlight w:val="yellow"/>
          <w:lang w:eastAsia="ru-RU"/>
        </w:rPr>
        <w:t>Требования к технологическому алгоритму «…»</w:t>
      </w:r>
      <w:bookmarkEnd w:id="151"/>
      <w:bookmarkEnd w:id="152"/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895196" w:rsidRDefault="00032BDC" w:rsidP="00895196">
      <w:pPr>
        <w:pStyle w:val="12"/>
        <w:jc w:val="left"/>
        <w:rPr>
          <w:rFonts w:eastAsia="Times New Roman"/>
          <w:highlight w:val="yellow"/>
        </w:rPr>
      </w:pPr>
      <w:bookmarkStart w:id="153" w:name="_Toc385857182"/>
      <w:bookmarkStart w:id="154" w:name="_Toc387765656"/>
      <w:r w:rsidRPr="00895196">
        <w:rPr>
          <w:rFonts w:eastAsia="Times New Roman"/>
          <w:highlight w:val="yellow"/>
        </w:rPr>
        <w:t>Состав и содержание работ по созданию программного комплекса</w:t>
      </w:r>
      <w:bookmarkEnd w:id="153"/>
      <w:bookmarkEnd w:id="154"/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55" w:name="_Toc385857183"/>
      <w:bookmarkStart w:id="156" w:name="_Toc387765657"/>
      <w:r w:rsidRPr="00895196">
        <w:rPr>
          <w:rFonts w:eastAsia="Times New Roman"/>
          <w:highlight w:val="yellow"/>
        </w:rPr>
        <w:t>Состав и содержание работ по программному обеспечению</w:t>
      </w:r>
      <w:bookmarkEnd w:id="155"/>
      <w:bookmarkEnd w:id="156"/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Предварительная работа с исходной БД, адаптация для работы и т.д.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 xml:space="preserve">создание (модуля для стыковки для </w:t>
      </w:r>
      <w:proofErr w:type="gramStart"/>
      <w:r w:rsidRPr="00895196">
        <w:rPr>
          <w:rFonts w:eastAsia="Times New Roman"/>
          <w:highlight w:val="yellow"/>
          <w:lang w:eastAsia="ru-RU"/>
        </w:rPr>
        <w:t>новых</w:t>
      </w:r>
      <w:proofErr w:type="gramEnd"/>
      <w:r w:rsidRPr="00895196">
        <w:rPr>
          <w:rFonts w:eastAsia="Times New Roman"/>
          <w:highlight w:val="yellow"/>
          <w:lang w:eastAsia="ru-RU"/>
        </w:rPr>
        <w:t xml:space="preserve"> </w:t>
      </w:r>
      <w:r w:rsidRPr="00895196">
        <w:rPr>
          <w:rFonts w:eastAsia="Times New Roman"/>
          <w:highlight w:val="yellow"/>
          <w:lang w:val="en-US" w:eastAsia="ru-RU"/>
        </w:rPr>
        <w:t>SCADA</w:t>
      </w:r>
      <w:r w:rsidRPr="00895196">
        <w:rPr>
          <w:rFonts w:eastAsia="Times New Roman"/>
          <w:highlight w:val="yellow"/>
          <w:lang w:eastAsia="ru-RU"/>
        </w:rPr>
        <w:t>-систем) и другие доработки для полной интеграции;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формирование дистрибутивов и сопроводительного описания по  установке, настройке и эксплуатации всех модулей «АРМ ПТО»;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установка, настройка, пусконаладочные работы с обучением персонала на объекте;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гарантийное сопровождение</w:t>
      </w:r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57" w:name="_Toc385857184"/>
      <w:bookmarkStart w:id="158" w:name="_Toc387765658"/>
      <w:r w:rsidRPr="00895196">
        <w:rPr>
          <w:rFonts w:eastAsia="Times New Roman"/>
          <w:highlight w:val="yellow"/>
        </w:rPr>
        <w:t>Состав и содержание работ по технологическим алгоритмам</w:t>
      </w:r>
      <w:bookmarkEnd w:id="157"/>
      <w:bookmarkEnd w:id="158"/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proofErr w:type="gramStart"/>
      <w:r w:rsidRPr="00895196">
        <w:rPr>
          <w:rFonts w:eastAsia="Times New Roman"/>
          <w:highlight w:val="yellow"/>
          <w:lang w:eastAsia="ru-RU"/>
        </w:rPr>
        <w:t>получение исходных данных и их обработка (БД, мнемосхемы, схемы автоматизации), обработка графиков (оцифровка, структуризация), таблиц, справочной информации, определение требуемого объема вычислений, программирование расчета факта, расчета норм (если есть НТД по ТИ) и сравнение, отладочные работы, создание контрольного примера расчета;</w:t>
      </w:r>
      <w:proofErr w:type="gramEnd"/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пусконаладочные работы с обучением персонала на объекте;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согласование, разработка и утверждение выходных печатных форм;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согласование, разработка и утверждение перечня выводимых параметров и видеокадров на рабочие места оперативного персонала (опционально);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</w:p>
    <w:p w:rsidR="00032BDC" w:rsidRPr="00895196" w:rsidRDefault="00032BDC" w:rsidP="00074388">
      <w:pPr>
        <w:pStyle w:val="12"/>
        <w:rPr>
          <w:rFonts w:eastAsia="Times New Roman"/>
          <w:highlight w:val="yellow"/>
        </w:rPr>
      </w:pPr>
      <w:bookmarkStart w:id="159" w:name="_Toc385857185"/>
      <w:bookmarkStart w:id="160" w:name="_Toc387765659"/>
      <w:r w:rsidRPr="00895196">
        <w:rPr>
          <w:rFonts w:eastAsia="Times New Roman"/>
          <w:highlight w:val="yellow"/>
        </w:rPr>
        <w:t>Порядок контроля и приемки программного комплекса АРМ ПТО</w:t>
      </w:r>
      <w:bookmarkEnd w:id="159"/>
      <w:bookmarkEnd w:id="160"/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61" w:name="_Toc385857186"/>
      <w:bookmarkStart w:id="162" w:name="_Toc387765660"/>
      <w:r w:rsidRPr="00895196">
        <w:rPr>
          <w:rFonts w:eastAsia="Times New Roman"/>
          <w:highlight w:val="yellow"/>
        </w:rPr>
        <w:t>Порядок приемки программного обеспечения</w:t>
      </w:r>
      <w:bookmarkEnd w:id="161"/>
      <w:bookmarkEnd w:id="162"/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процедура сдачи в опытную эксплуатацию с подписанием протоколов и актов;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опытная эксплуатация;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выявление замечаний и их устранение;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процедура сдачи в промышленную эксплуатацию с подписанием протоколов и актов;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промышленная эксплуатация с гарантийным сопровождением.</w:t>
      </w: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63" w:name="_Toc385857187"/>
      <w:bookmarkStart w:id="164" w:name="_Toc387765661"/>
      <w:r w:rsidRPr="00895196">
        <w:rPr>
          <w:rFonts w:eastAsia="Times New Roman"/>
          <w:highlight w:val="yellow"/>
        </w:rPr>
        <w:t>порядок приемки технологических алгоритмов</w:t>
      </w:r>
      <w:bookmarkEnd w:id="163"/>
      <w:bookmarkEnd w:id="164"/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процедура сдачи в опытную эксплуатацию с подписанием протоколов и актов;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опытная эксплуатация;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выявление замечаний и их устранение;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процедура сдачи в промышленную эксплуатацию с подписанием протоколов и актов;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  <w:r w:rsidRPr="00895196">
        <w:rPr>
          <w:rFonts w:eastAsia="Times New Roman"/>
          <w:highlight w:val="yellow"/>
          <w:lang w:eastAsia="ru-RU"/>
        </w:rPr>
        <w:t>промышленная эксплуатация с гарантийным сопровождением.</w:t>
      </w:r>
    </w:p>
    <w:p w:rsidR="00032BDC" w:rsidRPr="00895196" w:rsidRDefault="00032BDC" w:rsidP="00074388">
      <w:pPr>
        <w:pStyle w:val="11"/>
        <w:rPr>
          <w:rFonts w:eastAsia="Times New Roman"/>
          <w:highlight w:val="yellow"/>
          <w:lang w:eastAsia="ru-RU"/>
        </w:rPr>
      </w:pPr>
    </w:p>
    <w:p w:rsidR="00032BDC" w:rsidRPr="00895196" w:rsidRDefault="00032BDC" w:rsidP="00074388">
      <w:pPr>
        <w:pStyle w:val="12"/>
        <w:rPr>
          <w:rFonts w:eastAsia="Times New Roman"/>
          <w:highlight w:val="yellow"/>
        </w:rPr>
      </w:pPr>
      <w:bookmarkStart w:id="165" w:name="_Toc385857188"/>
      <w:bookmarkStart w:id="166" w:name="_Toc387765662"/>
      <w:r w:rsidRPr="00895196">
        <w:rPr>
          <w:rFonts w:eastAsia="Times New Roman"/>
          <w:highlight w:val="yellow"/>
        </w:rPr>
        <w:t>Требования к выпускаемой документации</w:t>
      </w:r>
      <w:bookmarkEnd w:id="165"/>
      <w:bookmarkEnd w:id="166"/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67" w:name="_Toc385857189"/>
      <w:bookmarkStart w:id="168" w:name="_Toc387765663"/>
      <w:r w:rsidRPr="00895196">
        <w:rPr>
          <w:rFonts w:eastAsia="Times New Roman"/>
          <w:highlight w:val="yellow"/>
        </w:rPr>
        <w:t>Требования к выпускаемой документации по программному обеспечению</w:t>
      </w:r>
      <w:bookmarkEnd w:id="167"/>
      <w:bookmarkEnd w:id="168"/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>Бумажный и электронный носители инструкций (кол-во экземпляров и формат) и сопроводительных материалов, полное описание всех модулей, языка программирования алгоритмов и т.д.</w:t>
      </w:r>
    </w:p>
    <w:p w:rsidR="00032BDC" w:rsidRPr="00032BDC" w:rsidRDefault="00032BDC" w:rsidP="00032BDC">
      <w:pPr>
        <w:rPr>
          <w:rFonts w:eastAsia="Times New Roman" w:cs="Times New Roman"/>
          <w:szCs w:val="24"/>
          <w:highlight w:val="yellow"/>
          <w:lang w:eastAsia="ru-RU"/>
        </w:rPr>
      </w:pPr>
    </w:p>
    <w:p w:rsidR="00032BDC" w:rsidRPr="00895196" w:rsidRDefault="00032BDC" w:rsidP="00074388">
      <w:pPr>
        <w:pStyle w:val="20"/>
        <w:rPr>
          <w:rFonts w:eastAsia="Times New Roman"/>
          <w:highlight w:val="yellow"/>
        </w:rPr>
      </w:pPr>
      <w:bookmarkStart w:id="169" w:name="_Toc385857190"/>
      <w:bookmarkStart w:id="170" w:name="_Toc387765664"/>
      <w:r w:rsidRPr="00895196">
        <w:rPr>
          <w:rFonts w:eastAsia="Times New Roman"/>
          <w:highlight w:val="yellow"/>
        </w:rPr>
        <w:t>Требования к выпускаемой документации по технологическим алгоритмам</w:t>
      </w:r>
      <w:bookmarkEnd w:id="169"/>
      <w:bookmarkEnd w:id="170"/>
    </w:p>
    <w:p w:rsidR="00032BDC" w:rsidRDefault="00032BDC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  <w:r w:rsidRPr="00032BDC">
        <w:rPr>
          <w:rFonts w:eastAsia="Times New Roman" w:cs="Times New Roman"/>
          <w:szCs w:val="24"/>
          <w:highlight w:val="yellow"/>
          <w:lang w:eastAsia="ru-RU"/>
        </w:rPr>
        <w:t>Бумажный и электронный носители инструкций (кол-во экземпляров и формат), контрольный пример расчета алгоритма и т.д.</w:t>
      </w:r>
    </w:p>
    <w:p w:rsidR="00074388" w:rsidRDefault="00074388" w:rsidP="00032BDC">
      <w:pPr>
        <w:suppressAutoHyphens/>
        <w:spacing w:before="120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:rsidR="00074388" w:rsidRDefault="00074388">
      <w:pPr>
        <w:spacing w:after="20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:rsidR="00CF7660" w:rsidRPr="008352EA" w:rsidRDefault="00CF7660" w:rsidP="00074388">
      <w:pPr>
        <w:pStyle w:val="12"/>
      </w:pPr>
      <w:bookmarkStart w:id="171" w:name="_Toc387765665"/>
      <w:r w:rsidRPr="00074388">
        <w:t>СПИСОК</w:t>
      </w:r>
      <w:r w:rsidRPr="008352EA">
        <w:t xml:space="preserve"> ПРИНЯТЫХ СОКРАЩЕНИЙ</w:t>
      </w:r>
      <w:bookmarkEnd w:id="3"/>
      <w:bookmarkEnd w:id="4"/>
      <w:bookmarkEnd w:id="171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8045"/>
      </w:tblGrid>
      <w:tr w:rsidR="00CF7660" w:rsidRPr="00CF7660" w:rsidTr="0092058F">
        <w:tc>
          <w:tcPr>
            <w:tcW w:w="1549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Сокращение</w:t>
            </w:r>
          </w:p>
        </w:tc>
        <w:tc>
          <w:tcPr>
            <w:tcW w:w="8090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Пояснение</w:t>
            </w:r>
          </w:p>
        </w:tc>
      </w:tr>
      <w:tr w:rsidR="00CF7660" w:rsidRPr="00CF7660" w:rsidTr="0092058F">
        <w:tc>
          <w:tcPr>
            <w:tcW w:w="15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  <w:r w:rsidRPr="00CF7660">
              <w:rPr>
                <w:b/>
              </w:rPr>
              <w:t>АСУТП</w:t>
            </w:r>
          </w:p>
        </w:tc>
        <w:tc>
          <w:tcPr>
            <w:tcW w:w="80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r w:rsidRPr="00CF7660">
              <w:t>автоматизированная система управления технологическими процессами</w:t>
            </w:r>
          </w:p>
        </w:tc>
      </w:tr>
      <w:tr w:rsidR="00CF7660" w:rsidRPr="00CF7660" w:rsidTr="0092058F">
        <w:tc>
          <w:tcPr>
            <w:tcW w:w="1549" w:type="dxa"/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  <w:r w:rsidRPr="00CF7660">
              <w:rPr>
                <w:b/>
              </w:rPr>
              <w:t>ПТК</w:t>
            </w: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CF7660" w:rsidRDefault="00CF7660" w:rsidP="00CF7660">
            <w:r w:rsidRPr="00CF7660">
              <w:t>программно-технический комплекс</w:t>
            </w:r>
          </w:p>
        </w:tc>
      </w:tr>
      <w:tr w:rsidR="00CF7660" w:rsidRPr="00CF7660" w:rsidTr="0092058F">
        <w:tc>
          <w:tcPr>
            <w:tcW w:w="1549" w:type="dxa"/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CF7660" w:rsidRDefault="00CF7660" w:rsidP="00CF7660"/>
        </w:tc>
      </w:tr>
    </w:tbl>
    <w:p w:rsidR="00CF7660" w:rsidRPr="00CF7660" w:rsidRDefault="00CF7660" w:rsidP="00CF7660"/>
    <w:p w:rsidR="00501C1E" w:rsidRDefault="00501C1E"/>
    <w:sectPr w:rsidR="00501C1E" w:rsidSect="00161204">
      <w:headerReference w:type="default" r:id="rId10"/>
      <w:footerReference w:type="default" r:id="rId1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223" w:rsidRDefault="00D86223" w:rsidP="00CF7660">
      <w:r>
        <w:separator/>
      </w:r>
    </w:p>
  </w:endnote>
  <w:endnote w:type="continuationSeparator" w:id="0">
    <w:p w:rsidR="00D86223" w:rsidRDefault="00D86223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xt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D86223" w:rsidRPr="00A517F1" w:rsidTr="0092058F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86223" w:rsidRPr="00A517F1" w:rsidRDefault="00D86223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  <w:r w:rsidRPr="00A517F1">
            <w:rPr>
              <w:rFonts w:eastAsia="Times New Roman"/>
              <w:sz w:val="11"/>
              <w:szCs w:val="11"/>
              <w:lang w:eastAsia="ru-RU"/>
            </w:rPr>
            <w:t>Распространение и размножение настоящего документа, а также использование и передача третьим лицам без письменного согласия ЗАО «Инженерный центр «Уралтехэнерго» запрещается</w:t>
          </w:r>
        </w:p>
      </w:tc>
    </w:tr>
    <w:tr w:rsidR="00D86223" w:rsidRPr="00A517F1" w:rsidTr="0092058F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D86223" w:rsidRPr="00CD72A0" w:rsidRDefault="00D86223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FILENAME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\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Pr="00964A6E">
            <w:rPr>
              <w:rFonts w:eastAsia="Times New Roman"/>
              <w:i/>
              <w:noProof/>
              <w:sz w:val="16"/>
              <w:szCs w:val="16"/>
              <w:lang w:eastAsia="ru-RU"/>
            </w:rPr>
            <w:t>\\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964A6E">
            <w:rPr>
              <w:rFonts w:eastAsia="Times New Roman"/>
              <w:i/>
              <w:noProof/>
              <w:sz w:val="16"/>
              <w:szCs w:val="16"/>
              <w:lang w:eastAsia="ru-RU"/>
            </w:rPr>
            <w:t>02\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Pr="00964A6E">
            <w:rPr>
              <w:rFonts w:eastAsia="Times New Roman"/>
              <w:i/>
              <w:noProof/>
              <w:sz w:val="16"/>
              <w:szCs w:val="16"/>
              <w:lang w:eastAsia="ru-RU"/>
            </w:rPr>
            <w:t>\Проекты\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Pr="00964A6E">
            <w:rPr>
              <w:rFonts w:eastAsia="Times New Roman"/>
              <w:i/>
              <w:noProof/>
              <w:sz w:val="16"/>
              <w:szCs w:val="16"/>
              <w:lang w:eastAsia="ru-RU"/>
            </w:rPr>
            <w:t xml:space="preserve">\ТехДокументы\Документация 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Pr="00964A6E">
            <w:rPr>
              <w:rFonts w:eastAsia="Times New Roman"/>
              <w:i/>
              <w:noProof/>
              <w:sz w:val="16"/>
              <w:szCs w:val="16"/>
              <w:lang w:eastAsia="ru-RU"/>
            </w:rPr>
            <w:t>\45535.</w:t>
          </w:r>
          <w:r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docx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D86223" w:rsidRPr="00A517F1" w:rsidRDefault="00D86223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Стр.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PAGE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4C37D5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14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 из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NUMPAGES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4C37D5">
            <w:rPr>
              <w:rFonts w:eastAsia="Times New Roman"/>
              <w:i/>
              <w:noProof/>
              <w:sz w:val="16"/>
              <w:szCs w:val="16"/>
              <w:lang w:eastAsia="ru-RU"/>
            </w:rPr>
            <w:t>14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</w:tr>
  </w:tbl>
  <w:p w:rsidR="00D86223" w:rsidRPr="00A517F1" w:rsidRDefault="00D86223" w:rsidP="00A517F1">
    <w:pPr>
      <w:pStyle w:val="a9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223" w:rsidRDefault="00D86223" w:rsidP="00CF7660">
      <w:r>
        <w:separator/>
      </w:r>
    </w:p>
  </w:footnote>
  <w:footnote w:type="continuationSeparator" w:id="0">
    <w:p w:rsidR="00D86223" w:rsidRDefault="00D86223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D86223" w:rsidRPr="00CF7660" w:rsidTr="0092058F">
      <w:tc>
        <w:tcPr>
          <w:tcW w:w="9639" w:type="dxa"/>
          <w:shd w:val="clear" w:color="auto" w:fill="auto"/>
        </w:tcPr>
        <w:p w:rsidR="00D86223" w:rsidRPr="00964A6E" w:rsidRDefault="00D86223" w:rsidP="00CF7660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jc w:val="center"/>
            <w:rPr>
              <w:rFonts w:eastAsia="Times New Roman"/>
              <w:i/>
              <w:sz w:val="16"/>
              <w:szCs w:val="16"/>
              <w:lang w:eastAsia="ru-RU"/>
            </w:rPr>
          </w:pPr>
          <w:r>
            <w:rPr>
              <w:rFonts w:eastAsia="Times New Roman"/>
              <w:i/>
              <w:sz w:val="16"/>
              <w:szCs w:val="16"/>
              <w:lang w:eastAsia="ru-RU"/>
            </w:rPr>
            <w:t>Встроенные провайдеры</w:t>
          </w:r>
        </w:p>
        <w:p w:rsidR="00D86223" w:rsidRPr="00964A6E" w:rsidRDefault="00D86223" w:rsidP="00964A6E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val="en-US"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UG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Pr="00BF136E">
            <w:rPr>
              <w:rFonts w:eastAsia="Times New Roman"/>
              <w:i/>
              <w:sz w:val="16"/>
              <w:szCs w:val="16"/>
              <w:lang w:eastAsia="ru-RU"/>
            </w:rPr>
            <w:t>0</w:t>
          </w:r>
          <w:r>
            <w:rPr>
              <w:rFonts w:eastAsia="Times New Roman"/>
              <w:i/>
              <w:sz w:val="16"/>
              <w:szCs w:val="16"/>
              <w:lang w:eastAsia="ru-RU"/>
            </w:rPr>
            <w:t>7-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Providers</w:t>
          </w:r>
          <w:r w:rsidRPr="0063169D">
            <w:rPr>
              <w:rFonts w:eastAsia="Times New Roman"/>
              <w:i/>
              <w:sz w:val="16"/>
              <w:szCs w:val="16"/>
              <w:lang w:eastAsia="ru-RU"/>
            </w:rPr>
            <w:t xml:space="preserve"> 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v</w:t>
          </w:r>
          <w:r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Pr="00BF136E">
            <w:rPr>
              <w:rFonts w:eastAsia="Times New Roman"/>
              <w:i/>
              <w:sz w:val="16"/>
              <w:szCs w:val="16"/>
              <w:lang w:eastAsia="ru-RU"/>
            </w:rPr>
            <w:t>1</w:t>
          </w:r>
          <w:r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>
            <w:rPr>
              <w:rFonts w:eastAsia="Times New Roman"/>
              <w:i/>
              <w:sz w:val="16"/>
              <w:szCs w:val="16"/>
              <w:lang w:val="en-US" w:eastAsia="ru-RU"/>
            </w:rPr>
            <w:t>3</w:t>
          </w:r>
        </w:p>
      </w:tc>
    </w:tr>
  </w:tbl>
  <w:p w:rsidR="00D86223" w:rsidRPr="00A517F1" w:rsidRDefault="00D86223" w:rsidP="00A517F1">
    <w:pPr>
      <w:pStyle w:val="a7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9E8"/>
    <w:multiLevelType w:val="hybridMultilevel"/>
    <w:tmpl w:val="21E84BF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C6D5D19"/>
    <w:multiLevelType w:val="multilevel"/>
    <w:tmpl w:val="AB7E7F30"/>
    <w:lvl w:ilvl="0">
      <w:start w:val="2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>
    <w:nsid w:val="131549CA"/>
    <w:multiLevelType w:val="hybridMultilevel"/>
    <w:tmpl w:val="9C7A76E6"/>
    <w:lvl w:ilvl="0" w:tplc="E0DE3EB2">
      <w:start w:val="1"/>
      <w:numFmt w:val="decimal"/>
      <w:pStyle w:val="10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A481B"/>
    <w:multiLevelType w:val="hybridMultilevel"/>
    <w:tmpl w:val="AC78F444"/>
    <w:lvl w:ilvl="0" w:tplc="810665A8">
      <w:start w:val="1"/>
      <w:numFmt w:val="bullet"/>
      <w:pStyle w:val="1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3035E07"/>
    <w:multiLevelType w:val="multilevel"/>
    <w:tmpl w:val="19A077DA"/>
    <w:styleLink w:val="SDV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>
    <w:nsid w:val="247711C9"/>
    <w:multiLevelType w:val="multilevel"/>
    <w:tmpl w:val="C2524704"/>
    <w:lvl w:ilvl="0">
      <w:start w:val="1"/>
      <w:numFmt w:val="decimal"/>
      <w:pStyle w:val="12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8">
    <w:nsid w:val="2DDD3309"/>
    <w:multiLevelType w:val="hybridMultilevel"/>
    <w:tmpl w:val="37843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74275"/>
    <w:multiLevelType w:val="hybridMultilevel"/>
    <w:tmpl w:val="98B4AD26"/>
    <w:lvl w:ilvl="0" w:tplc="22185EB2">
      <w:start w:val="1"/>
      <w:numFmt w:val="bullet"/>
      <w:pStyle w:val="21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8D100C"/>
    <w:multiLevelType w:val="hybridMultilevel"/>
    <w:tmpl w:val="04AEFB9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37DC3266"/>
    <w:multiLevelType w:val="hybridMultilevel"/>
    <w:tmpl w:val="7804BF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071101"/>
    <w:multiLevelType w:val="hybridMultilevel"/>
    <w:tmpl w:val="20549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F4169"/>
    <w:multiLevelType w:val="hybridMultilevel"/>
    <w:tmpl w:val="5B66EE00"/>
    <w:lvl w:ilvl="0" w:tplc="48D217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xt" w:hAnsi="Txt" w:hint="default"/>
      </w:rPr>
    </w:lvl>
    <w:lvl w:ilvl="1" w:tplc="4CF85640">
      <w:start w:val="1"/>
      <w:numFmt w:val="decimal"/>
      <w:lvlText w:val="%2."/>
      <w:lvlJc w:val="left"/>
      <w:pPr>
        <w:tabs>
          <w:tab w:val="num" w:pos="2367"/>
        </w:tabs>
        <w:ind w:left="2367" w:hanging="72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C67261D"/>
    <w:multiLevelType w:val="hybridMultilevel"/>
    <w:tmpl w:val="A13C2B62"/>
    <w:lvl w:ilvl="0" w:tplc="0E94B3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3A3C"/>
    <w:multiLevelType w:val="hybridMultilevel"/>
    <w:tmpl w:val="9B3A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7E4F1B"/>
    <w:multiLevelType w:val="hybridMultilevel"/>
    <w:tmpl w:val="2F60F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F4F46"/>
    <w:multiLevelType w:val="hybridMultilevel"/>
    <w:tmpl w:val="8F3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57237"/>
    <w:multiLevelType w:val="multilevel"/>
    <w:tmpl w:val="36D4C0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403591E"/>
    <w:multiLevelType w:val="hybridMultilevel"/>
    <w:tmpl w:val="E5AEEF58"/>
    <w:lvl w:ilvl="0" w:tplc="041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4"/>
  </w:num>
  <w:num w:numId="6">
    <w:abstractNumId w:val="7"/>
  </w:num>
  <w:num w:numId="7">
    <w:abstractNumId w:val="17"/>
  </w:num>
  <w:num w:numId="8">
    <w:abstractNumId w:val="5"/>
  </w:num>
  <w:num w:numId="9">
    <w:abstractNumId w:val="9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2"/>
  </w:num>
  <w:num w:numId="14">
    <w:abstractNumId w:val="5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20"/>
  </w:num>
  <w:num w:numId="19">
    <w:abstractNumId w:val="2"/>
  </w:num>
  <w:num w:numId="20">
    <w:abstractNumId w:val="16"/>
  </w:num>
  <w:num w:numId="21">
    <w:abstractNumId w:val="11"/>
  </w:num>
  <w:num w:numId="22">
    <w:abstractNumId w:val="12"/>
  </w:num>
  <w:num w:numId="23">
    <w:abstractNumId w:val="8"/>
  </w:num>
  <w:num w:numId="24">
    <w:abstractNumId w:val="18"/>
  </w:num>
  <w:num w:numId="25">
    <w:abstractNumId w:val="15"/>
  </w:num>
  <w:num w:numId="26">
    <w:abstractNumId w:val="19"/>
  </w:num>
  <w:num w:numId="27">
    <w:abstractNumId w:val="10"/>
  </w:num>
  <w:num w:numId="28">
    <w:abstractNumId w:val="21"/>
  </w:num>
  <w:num w:numId="29">
    <w:abstractNumId w:val="0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trackRevisions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000F5"/>
    <w:rsid w:val="00014D02"/>
    <w:rsid w:val="00020441"/>
    <w:rsid w:val="00032BDC"/>
    <w:rsid w:val="000472C9"/>
    <w:rsid w:val="00061370"/>
    <w:rsid w:val="0006777E"/>
    <w:rsid w:val="00074388"/>
    <w:rsid w:val="00074FE6"/>
    <w:rsid w:val="00075A88"/>
    <w:rsid w:val="0008099E"/>
    <w:rsid w:val="00084247"/>
    <w:rsid w:val="000851CD"/>
    <w:rsid w:val="000935FA"/>
    <w:rsid w:val="000951AD"/>
    <w:rsid w:val="000A4B3B"/>
    <w:rsid w:val="000A665B"/>
    <w:rsid w:val="000B04FF"/>
    <w:rsid w:val="000B73F8"/>
    <w:rsid w:val="000C10CE"/>
    <w:rsid w:val="000D7620"/>
    <w:rsid w:val="000E5125"/>
    <w:rsid w:val="000F54C5"/>
    <w:rsid w:val="000F54FE"/>
    <w:rsid w:val="00111314"/>
    <w:rsid w:val="001136A5"/>
    <w:rsid w:val="00113894"/>
    <w:rsid w:val="00127D3B"/>
    <w:rsid w:val="00132BA1"/>
    <w:rsid w:val="00135CD4"/>
    <w:rsid w:val="00136304"/>
    <w:rsid w:val="00137D23"/>
    <w:rsid w:val="00152F16"/>
    <w:rsid w:val="00161204"/>
    <w:rsid w:val="00163178"/>
    <w:rsid w:val="0017132F"/>
    <w:rsid w:val="00174109"/>
    <w:rsid w:val="00192641"/>
    <w:rsid w:val="001A1B1E"/>
    <w:rsid w:val="001B1F68"/>
    <w:rsid w:val="001C17E0"/>
    <w:rsid w:val="001D3662"/>
    <w:rsid w:val="001E15A8"/>
    <w:rsid w:val="0020751D"/>
    <w:rsid w:val="002075D8"/>
    <w:rsid w:val="00212806"/>
    <w:rsid w:val="0021286E"/>
    <w:rsid w:val="00213CCB"/>
    <w:rsid w:val="0021460A"/>
    <w:rsid w:val="002147C3"/>
    <w:rsid w:val="00215B3A"/>
    <w:rsid w:val="00224EAE"/>
    <w:rsid w:val="00234672"/>
    <w:rsid w:val="00240AB6"/>
    <w:rsid w:val="002443CD"/>
    <w:rsid w:val="002447E9"/>
    <w:rsid w:val="00251556"/>
    <w:rsid w:val="00256537"/>
    <w:rsid w:val="00271388"/>
    <w:rsid w:val="00271CC4"/>
    <w:rsid w:val="0027506E"/>
    <w:rsid w:val="0029427B"/>
    <w:rsid w:val="002A7107"/>
    <w:rsid w:val="002B3222"/>
    <w:rsid w:val="002C04A4"/>
    <w:rsid w:val="002C42B7"/>
    <w:rsid w:val="002D41C9"/>
    <w:rsid w:val="002E2778"/>
    <w:rsid w:val="002F3C4B"/>
    <w:rsid w:val="002F5CBC"/>
    <w:rsid w:val="003018E8"/>
    <w:rsid w:val="00301921"/>
    <w:rsid w:val="0030687D"/>
    <w:rsid w:val="00334183"/>
    <w:rsid w:val="00334CE6"/>
    <w:rsid w:val="00356241"/>
    <w:rsid w:val="00360A0B"/>
    <w:rsid w:val="003611A6"/>
    <w:rsid w:val="003638B7"/>
    <w:rsid w:val="003914D7"/>
    <w:rsid w:val="00392134"/>
    <w:rsid w:val="003A0FFE"/>
    <w:rsid w:val="003A1ED2"/>
    <w:rsid w:val="003A4F37"/>
    <w:rsid w:val="003C07B4"/>
    <w:rsid w:val="003C4399"/>
    <w:rsid w:val="003C6EC0"/>
    <w:rsid w:val="003F038E"/>
    <w:rsid w:val="003F3EB8"/>
    <w:rsid w:val="00400CE9"/>
    <w:rsid w:val="00401BAB"/>
    <w:rsid w:val="00404122"/>
    <w:rsid w:val="004044E7"/>
    <w:rsid w:val="00405765"/>
    <w:rsid w:val="00410F2B"/>
    <w:rsid w:val="00414DAE"/>
    <w:rsid w:val="00445BD6"/>
    <w:rsid w:val="00452F02"/>
    <w:rsid w:val="00463016"/>
    <w:rsid w:val="00465F77"/>
    <w:rsid w:val="00467252"/>
    <w:rsid w:val="00470CFC"/>
    <w:rsid w:val="0047619C"/>
    <w:rsid w:val="00482C8F"/>
    <w:rsid w:val="00494799"/>
    <w:rsid w:val="004A16CD"/>
    <w:rsid w:val="004A31BF"/>
    <w:rsid w:val="004A3FB5"/>
    <w:rsid w:val="004B3715"/>
    <w:rsid w:val="004C0BA2"/>
    <w:rsid w:val="004C14AF"/>
    <w:rsid w:val="004C2D3B"/>
    <w:rsid w:val="004C37D5"/>
    <w:rsid w:val="004C77D3"/>
    <w:rsid w:val="004D518B"/>
    <w:rsid w:val="004E5A05"/>
    <w:rsid w:val="004E6168"/>
    <w:rsid w:val="004E6E24"/>
    <w:rsid w:val="004F6147"/>
    <w:rsid w:val="00501C1E"/>
    <w:rsid w:val="00502B0C"/>
    <w:rsid w:val="0050305F"/>
    <w:rsid w:val="005040B4"/>
    <w:rsid w:val="00512C6A"/>
    <w:rsid w:val="00523CB8"/>
    <w:rsid w:val="00525DFA"/>
    <w:rsid w:val="005341F6"/>
    <w:rsid w:val="00537957"/>
    <w:rsid w:val="00541FC4"/>
    <w:rsid w:val="005452EF"/>
    <w:rsid w:val="00563EAA"/>
    <w:rsid w:val="0056714E"/>
    <w:rsid w:val="0057557A"/>
    <w:rsid w:val="00576717"/>
    <w:rsid w:val="00581EA8"/>
    <w:rsid w:val="00583EDF"/>
    <w:rsid w:val="00585D20"/>
    <w:rsid w:val="00594F1E"/>
    <w:rsid w:val="00595B21"/>
    <w:rsid w:val="005A16E2"/>
    <w:rsid w:val="005A7AAD"/>
    <w:rsid w:val="005B4FFA"/>
    <w:rsid w:val="005B5490"/>
    <w:rsid w:val="005B6A36"/>
    <w:rsid w:val="005B7CDB"/>
    <w:rsid w:val="005C1230"/>
    <w:rsid w:val="005C1AF4"/>
    <w:rsid w:val="005C66F6"/>
    <w:rsid w:val="005D02C8"/>
    <w:rsid w:val="005D0343"/>
    <w:rsid w:val="005D2133"/>
    <w:rsid w:val="005D41CB"/>
    <w:rsid w:val="005E483D"/>
    <w:rsid w:val="005F1F3A"/>
    <w:rsid w:val="00601187"/>
    <w:rsid w:val="0060178A"/>
    <w:rsid w:val="00605E87"/>
    <w:rsid w:val="00611020"/>
    <w:rsid w:val="00617E37"/>
    <w:rsid w:val="0063169D"/>
    <w:rsid w:val="006352F8"/>
    <w:rsid w:val="00636C06"/>
    <w:rsid w:val="00637835"/>
    <w:rsid w:val="00642851"/>
    <w:rsid w:val="00650646"/>
    <w:rsid w:val="00651D0B"/>
    <w:rsid w:val="00660CA1"/>
    <w:rsid w:val="00663995"/>
    <w:rsid w:val="00666E87"/>
    <w:rsid w:val="006747B8"/>
    <w:rsid w:val="006761A0"/>
    <w:rsid w:val="00681ABC"/>
    <w:rsid w:val="00685FFB"/>
    <w:rsid w:val="00692B8F"/>
    <w:rsid w:val="006958B6"/>
    <w:rsid w:val="006C3DA8"/>
    <w:rsid w:val="006D33DE"/>
    <w:rsid w:val="006F1313"/>
    <w:rsid w:val="006F3079"/>
    <w:rsid w:val="006F4BB7"/>
    <w:rsid w:val="006F5770"/>
    <w:rsid w:val="00715F56"/>
    <w:rsid w:val="007344A5"/>
    <w:rsid w:val="00734A5B"/>
    <w:rsid w:val="0073596B"/>
    <w:rsid w:val="007416AC"/>
    <w:rsid w:val="00742A92"/>
    <w:rsid w:val="007472CF"/>
    <w:rsid w:val="00754EA2"/>
    <w:rsid w:val="0076090A"/>
    <w:rsid w:val="00760FA1"/>
    <w:rsid w:val="007619DC"/>
    <w:rsid w:val="0077292C"/>
    <w:rsid w:val="007735BC"/>
    <w:rsid w:val="00773DB2"/>
    <w:rsid w:val="00775697"/>
    <w:rsid w:val="00795C44"/>
    <w:rsid w:val="007A265F"/>
    <w:rsid w:val="007A4B95"/>
    <w:rsid w:val="007B48C1"/>
    <w:rsid w:val="007B6B67"/>
    <w:rsid w:val="007C2995"/>
    <w:rsid w:val="007D4835"/>
    <w:rsid w:val="007E3A72"/>
    <w:rsid w:val="007E495C"/>
    <w:rsid w:val="007F1CFB"/>
    <w:rsid w:val="007F1E79"/>
    <w:rsid w:val="007F5A21"/>
    <w:rsid w:val="007F765C"/>
    <w:rsid w:val="00802592"/>
    <w:rsid w:val="008156D8"/>
    <w:rsid w:val="008206AC"/>
    <w:rsid w:val="00821B0D"/>
    <w:rsid w:val="00822EE0"/>
    <w:rsid w:val="008352EA"/>
    <w:rsid w:val="00841E5F"/>
    <w:rsid w:val="00864B9A"/>
    <w:rsid w:val="00876B70"/>
    <w:rsid w:val="0088021F"/>
    <w:rsid w:val="00881224"/>
    <w:rsid w:val="008827B7"/>
    <w:rsid w:val="00895196"/>
    <w:rsid w:val="008B053E"/>
    <w:rsid w:val="008B0C00"/>
    <w:rsid w:val="008B4253"/>
    <w:rsid w:val="008B7C8D"/>
    <w:rsid w:val="008E09CE"/>
    <w:rsid w:val="008E2494"/>
    <w:rsid w:val="00901946"/>
    <w:rsid w:val="0090361B"/>
    <w:rsid w:val="0092058F"/>
    <w:rsid w:val="009235C3"/>
    <w:rsid w:val="009424ED"/>
    <w:rsid w:val="00946774"/>
    <w:rsid w:val="00956AE0"/>
    <w:rsid w:val="00957069"/>
    <w:rsid w:val="00964A6E"/>
    <w:rsid w:val="00964D17"/>
    <w:rsid w:val="00966BE4"/>
    <w:rsid w:val="0097218A"/>
    <w:rsid w:val="009848D8"/>
    <w:rsid w:val="00984C36"/>
    <w:rsid w:val="009942AE"/>
    <w:rsid w:val="0099625B"/>
    <w:rsid w:val="009A2B76"/>
    <w:rsid w:val="009A4DFE"/>
    <w:rsid w:val="009B19B6"/>
    <w:rsid w:val="009E7042"/>
    <w:rsid w:val="009F13D5"/>
    <w:rsid w:val="009F444A"/>
    <w:rsid w:val="009F79AF"/>
    <w:rsid w:val="00A01AA0"/>
    <w:rsid w:val="00A23351"/>
    <w:rsid w:val="00A262E3"/>
    <w:rsid w:val="00A30429"/>
    <w:rsid w:val="00A30AE9"/>
    <w:rsid w:val="00A507ED"/>
    <w:rsid w:val="00A517F1"/>
    <w:rsid w:val="00A602CD"/>
    <w:rsid w:val="00A70E7F"/>
    <w:rsid w:val="00A74D0B"/>
    <w:rsid w:val="00A75AD8"/>
    <w:rsid w:val="00A83095"/>
    <w:rsid w:val="00A928BC"/>
    <w:rsid w:val="00A93B2A"/>
    <w:rsid w:val="00A947F1"/>
    <w:rsid w:val="00A95667"/>
    <w:rsid w:val="00AA242A"/>
    <w:rsid w:val="00AA2551"/>
    <w:rsid w:val="00AA2A46"/>
    <w:rsid w:val="00AC0480"/>
    <w:rsid w:val="00AD2A92"/>
    <w:rsid w:val="00AD5300"/>
    <w:rsid w:val="00AE26C1"/>
    <w:rsid w:val="00AF0A93"/>
    <w:rsid w:val="00AF5AB3"/>
    <w:rsid w:val="00B049EC"/>
    <w:rsid w:val="00B2579B"/>
    <w:rsid w:val="00B33ACE"/>
    <w:rsid w:val="00B357F5"/>
    <w:rsid w:val="00B37B8F"/>
    <w:rsid w:val="00B50284"/>
    <w:rsid w:val="00B50D1E"/>
    <w:rsid w:val="00B55CB3"/>
    <w:rsid w:val="00B61839"/>
    <w:rsid w:val="00B62C74"/>
    <w:rsid w:val="00B70C71"/>
    <w:rsid w:val="00B72913"/>
    <w:rsid w:val="00B85C3C"/>
    <w:rsid w:val="00B9668F"/>
    <w:rsid w:val="00BA45DD"/>
    <w:rsid w:val="00BA6F11"/>
    <w:rsid w:val="00BA73B3"/>
    <w:rsid w:val="00BC3C27"/>
    <w:rsid w:val="00BC5FAB"/>
    <w:rsid w:val="00BE38DF"/>
    <w:rsid w:val="00BF136E"/>
    <w:rsid w:val="00BF2044"/>
    <w:rsid w:val="00BF3C99"/>
    <w:rsid w:val="00BF6F9F"/>
    <w:rsid w:val="00BF75B8"/>
    <w:rsid w:val="00C2363F"/>
    <w:rsid w:val="00C23DA2"/>
    <w:rsid w:val="00C4221C"/>
    <w:rsid w:val="00C46DD4"/>
    <w:rsid w:val="00C47535"/>
    <w:rsid w:val="00C60404"/>
    <w:rsid w:val="00C71C5B"/>
    <w:rsid w:val="00C77ADC"/>
    <w:rsid w:val="00C844AE"/>
    <w:rsid w:val="00C86994"/>
    <w:rsid w:val="00C86BCC"/>
    <w:rsid w:val="00C9187E"/>
    <w:rsid w:val="00C957B5"/>
    <w:rsid w:val="00C97159"/>
    <w:rsid w:val="00CA0AB8"/>
    <w:rsid w:val="00CA7C3D"/>
    <w:rsid w:val="00CB71ED"/>
    <w:rsid w:val="00CD5D0C"/>
    <w:rsid w:val="00CD72A0"/>
    <w:rsid w:val="00CE4B93"/>
    <w:rsid w:val="00CF5DBF"/>
    <w:rsid w:val="00CF63DE"/>
    <w:rsid w:val="00CF7660"/>
    <w:rsid w:val="00CF7740"/>
    <w:rsid w:val="00D005D1"/>
    <w:rsid w:val="00D102A7"/>
    <w:rsid w:val="00D17CF9"/>
    <w:rsid w:val="00D23326"/>
    <w:rsid w:val="00D315B5"/>
    <w:rsid w:val="00D3423D"/>
    <w:rsid w:val="00D439C5"/>
    <w:rsid w:val="00D46ED4"/>
    <w:rsid w:val="00D55E24"/>
    <w:rsid w:val="00D66A63"/>
    <w:rsid w:val="00D73604"/>
    <w:rsid w:val="00D74E4F"/>
    <w:rsid w:val="00D85040"/>
    <w:rsid w:val="00D85C20"/>
    <w:rsid w:val="00D86223"/>
    <w:rsid w:val="00D94566"/>
    <w:rsid w:val="00DA0FAD"/>
    <w:rsid w:val="00DB18C2"/>
    <w:rsid w:val="00DB297F"/>
    <w:rsid w:val="00DB2C40"/>
    <w:rsid w:val="00DC08AC"/>
    <w:rsid w:val="00DC2816"/>
    <w:rsid w:val="00DC6734"/>
    <w:rsid w:val="00DC7009"/>
    <w:rsid w:val="00DD28AA"/>
    <w:rsid w:val="00DD487F"/>
    <w:rsid w:val="00DE4E81"/>
    <w:rsid w:val="00DF3A01"/>
    <w:rsid w:val="00DF7B3D"/>
    <w:rsid w:val="00E044CB"/>
    <w:rsid w:val="00E07E10"/>
    <w:rsid w:val="00E121B6"/>
    <w:rsid w:val="00E130AA"/>
    <w:rsid w:val="00E3010B"/>
    <w:rsid w:val="00E4773B"/>
    <w:rsid w:val="00E5147A"/>
    <w:rsid w:val="00E64E9A"/>
    <w:rsid w:val="00E87E16"/>
    <w:rsid w:val="00E97039"/>
    <w:rsid w:val="00E97A64"/>
    <w:rsid w:val="00EA1E37"/>
    <w:rsid w:val="00EA6B94"/>
    <w:rsid w:val="00EA6F55"/>
    <w:rsid w:val="00EE2901"/>
    <w:rsid w:val="00EE6EA8"/>
    <w:rsid w:val="00EE7BAA"/>
    <w:rsid w:val="00F03F88"/>
    <w:rsid w:val="00F03F92"/>
    <w:rsid w:val="00F21312"/>
    <w:rsid w:val="00F31AC9"/>
    <w:rsid w:val="00F564FE"/>
    <w:rsid w:val="00F615EF"/>
    <w:rsid w:val="00F65A51"/>
    <w:rsid w:val="00F670D0"/>
    <w:rsid w:val="00F703F5"/>
    <w:rsid w:val="00F71990"/>
    <w:rsid w:val="00F77058"/>
    <w:rsid w:val="00F825E6"/>
    <w:rsid w:val="00F90BBC"/>
    <w:rsid w:val="00FA0BDA"/>
    <w:rsid w:val="00FA5854"/>
    <w:rsid w:val="00FB1E98"/>
    <w:rsid w:val="00FC15FA"/>
    <w:rsid w:val="00FC6152"/>
    <w:rsid w:val="00FD3D72"/>
    <w:rsid w:val="00FE7E3B"/>
    <w:rsid w:val="00FF0099"/>
    <w:rsid w:val="00FF3752"/>
    <w:rsid w:val="00FF3F1A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3">
    <w:name w:val="heading 1"/>
    <w:basedOn w:val="a0"/>
    <w:next w:val="a0"/>
    <w:link w:val="14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3">
    <w:name w:val="heading 2"/>
    <w:basedOn w:val="a0"/>
    <w:next w:val="a0"/>
    <w:link w:val="24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443CD"/>
    <w:pPr>
      <w:ind w:left="720"/>
      <w:contextualSpacing/>
    </w:pPr>
  </w:style>
  <w:style w:type="character" w:customStyle="1" w:styleId="24">
    <w:name w:val="Заголовок 2 Знак"/>
    <w:basedOn w:val="a1"/>
    <w:link w:val="23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_Заг 1"/>
    <w:next w:val="a0"/>
    <w:link w:val="15"/>
    <w:qFormat/>
    <w:rsid w:val="00C46DD4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5">
    <w:name w:val="_Заг 1 Знак"/>
    <w:basedOn w:val="a1"/>
    <w:link w:val="12"/>
    <w:rsid w:val="00C46DD4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0">
    <w:name w:val="_Заг 2"/>
    <w:next w:val="a0"/>
    <w:link w:val="25"/>
    <w:qFormat/>
    <w:rsid w:val="00C46DD4"/>
    <w:pPr>
      <w:numPr>
        <w:ilvl w:val="1"/>
        <w:numId w:val="6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_Заг 2 Знак"/>
    <w:basedOn w:val="15"/>
    <w:link w:val="20"/>
    <w:rsid w:val="00C46DD4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1">
    <w:name w:val="_Марк 1"/>
    <w:link w:val="16"/>
    <w:qFormat/>
    <w:rsid w:val="00C46DD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6">
    <w:name w:val="_Марк 1 Знак"/>
    <w:basedOn w:val="a1"/>
    <w:link w:val="11"/>
    <w:rsid w:val="00C46DD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1">
    <w:name w:val="_Марк 2"/>
    <w:link w:val="26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6">
    <w:name w:val="_Марк 2 Знак"/>
    <w:basedOn w:val="a1"/>
    <w:link w:val="21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0">
    <w:name w:val="_Спис 1"/>
    <w:link w:val="17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Спис 1 Знак"/>
    <w:basedOn w:val="a1"/>
    <w:link w:val="10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5">
    <w:name w:val="Balloon Text"/>
    <w:basedOn w:val="a0"/>
    <w:link w:val="a6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CF7660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CF7660"/>
    <w:rPr>
      <w:rFonts w:ascii="Times New Roman" w:hAnsi="Times New Roman"/>
      <w:sz w:val="24"/>
    </w:rPr>
  </w:style>
  <w:style w:type="character" w:customStyle="1" w:styleId="14">
    <w:name w:val="Заголовок 1 Знак"/>
    <w:basedOn w:val="a1"/>
    <w:link w:val="13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3"/>
    <w:next w:val="a0"/>
    <w:uiPriority w:val="39"/>
    <w:unhideWhenUsed/>
    <w:qFormat/>
    <w:rsid w:val="00A83095"/>
    <w:pPr>
      <w:outlineLvl w:val="9"/>
    </w:pPr>
    <w:rPr>
      <w:lang w:eastAsia="ru-RU"/>
    </w:rPr>
  </w:style>
  <w:style w:type="paragraph" w:styleId="18">
    <w:name w:val="toc 1"/>
    <w:basedOn w:val="a0"/>
    <w:next w:val="a0"/>
    <w:autoRedefine/>
    <w:uiPriority w:val="39"/>
    <w:unhideWhenUsed/>
    <w:rsid w:val="000951AD"/>
    <w:pPr>
      <w:spacing w:after="100"/>
    </w:pPr>
    <w:rPr>
      <w:b/>
      <w:caps/>
    </w:rPr>
  </w:style>
  <w:style w:type="character" w:styleId="ac">
    <w:name w:val="Hyperlink"/>
    <w:basedOn w:val="a1"/>
    <w:uiPriority w:val="99"/>
    <w:unhideWhenUsed/>
    <w:rsid w:val="00A83095"/>
    <w:rPr>
      <w:color w:val="0000FF" w:themeColor="hyperlink"/>
      <w:u w:val="single"/>
    </w:rPr>
  </w:style>
  <w:style w:type="paragraph" w:styleId="27">
    <w:name w:val="toc 2"/>
    <w:basedOn w:val="a0"/>
    <w:next w:val="a0"/>
    <w:autoRedefine/>
    <w:uiPriority w:val="39"/>
    <w:unhideWhenUsed/>
    <w:rsid w:val="0060178A"/>
    <w:pPr>
      <w:spacing w:after="100"/>
      <w:ind w:left="227"/>
    </w:pPr>
    <w:rPr>
      <w:b/>
    </w:rPr>
  </w:style>
  <w:style w:type="table" w:styleId="ad">
    <w:name w:val="Table Grid"/>
    <w:basedOn w:val="a2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_Обыч"/>
    <w:link w:val="af"/>
    <w:qFormat/>
    <w:rsid w:val="00C46DD4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f">
    <w:name w:val="_Обыч Знак"/>
    <w:basedOn w:val="a1"/>
    <w:link w:val="ae"/>
    <w:rsid w:val="00C46DD4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0">
    <w:name w:val="_Подпись"/>
    <w:next w:val="a0"/>
    <w:link w:val="af1"/>
    <w:qFormat/>
    <w:rsid w:val="00C46DD4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1">
    <w:name w:val="_Подпись Знак"/>
    <w:basedOn w:val="a1"/>
    <w:link w:val="af0"/>
    <w:rsid w:val="00C46DD4"/>
    <w:rPr>
      <w:rFonts w:ascii="Times New Roman" w:hAnsi="Times New Roman"/>
      <w:i/>
      <w:sz w:val="24"/>
      <w:lang w:eastAsia="ru-RU"/>
    </w:rPr>
  </w:style>
  <w:style w:type="paragraph" w:customStyle="1" w:styleId="19">
    <w:name w:val="Знак Знак Знак1"/>
    <w:basedOn w:val="a0"/>
    <w:rsid w:val="00F825E6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1a">
    <w:name w:val="Стиль таблицы1"/>
    <w:basedOn w:val="5"/>
    <w:rsid w:val="00F825E6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">
    <w:name w:val="Мой стиль"/>
    <w:basedOn w:val="13"/>
    <w:link w:val="af2"/>
    <w:qFormat/>
    <w:rsid w:val="00F825E6"/>
    <w:pPr>
      <w:keepLines w:val="0"/>
      <w:numPr>
        <w:numId w:val="18"/>
      </w:numPr>
      <w:spacing w:before="240" w:after="60"/>
      <w:jc w:val="both"/>
    </w:pPr>
    <w:rPr>
      <w:rFonts w:ascii="Times New Roman" w:eastAsia="Times New Roman" w:hAnsi="Times New Roman" w:cs="Times New Roman"/>
      <w:color w:val="auto"/>
      <w:kern w:val="32"/>
      <w:sz w:val="24"/>
      <w:szCs w:val="24"/>
      <w:lang w:eastAsia="ru-RU"/>
    </w:rPr>
  </w:style>
  <w:style w:type="character" w:customStyle="1" w:styleId="af2">
    <w:name w:val="Мой стиль Знак"/>
    <w:link w:val="a"/>
    <w:rsid w:val="00F825E6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customStyle="1" w:styleId="22">
    <w:name w:val="Мой Стиль2"/>
    <w:basedOn w:val="a"/>
    <w:qFormat/>
    <w:rsid w:val="00F825E6"/>
    <w:pPr>
      <w:numPr>
        <w:ilvl w:val="1"/>
      </w:numPr>
      <w:ind w:left="720" w:hanging="360"/>
    </w:pPr>
    <w:rPr>
      <w:kern w:val="0"/>
      <w:lang w:val="en-US"/>
    </w:rPr>
  </w:style>
  <w:style w:type="table" w:styleId="5">
    <w:name w:val="Table Grid 5"/>
    <w:basedOn w:val="a2"/>
    <w:uiPriority w:val="99"/>
    <w:semiHidden/>
    <w:unhideWhenUsed/>
    <w:rsid w:val="00F825E6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">
    <w:name w:val="Заг.1_КВАРЦ"/>
    <w:basedOn w:val="13"/>
    <w:rsid w:val="00F825E6"/>
    <w:pPr>
      <w:keepLines w:val="0"/>
      <w:numPr>
        <w:numId w:val="19"/>
      </w:numPr>
      <w:spacing w:before="240" w:after="360"/>
      <w:jc w:val="both"/>
    </w:pPr>
    <w:rPr>
      <w:rFonts w:ascii="Times New Roman" w:eastAsia="Times New Roman" w:hAnsi="Times New Roman" w:cs="Times New Roman"/>
      <w:caps/>
      <w:color w:val="auto"/>
      <w:kern w:val="32"/>
      <w:sz w:val="24"/>
      <w:szCs w:val="24"/>
      <w:lang w:eastAsia="ru-RU"/>
    </w:rPr>
  </w:style>
  <w:style w:type="paragraph" w:customStyle="1" w:styleId="2">
    <w:name w:val="Заг.2_КВАРЦ"/>
    <w:basedOn w:val="1"/>
    <w:rsid w:val="00F825E6"/>
    <w:pPr>
      <w:keepNext w:val="0"/>
      <w:numPr>
        <w:ilvl w:val="1"/>
      </w:numPr>
      <w:spacing w:after="120"/>
      <w:outlineLvl w:val="1"/>
    </w:pPr>
    <w:rPr>
      <w:caps w:val="0"/>
    </w:rPr>
  </w:style>
  <w:style w:type="paragraph" w:customStyle="1" w:styleId="3">
    <w:name w:val="Заг.3_КВАРЦ"/>
    <w:basedOn w:val="2"/>
    <w:rsid w:val="00F825E6"/>
    <w:pPr>
      <w:numPr>
        <w:ilvl w:val="2"/>
      </w:numPr>
      <w:outlineLvl w:val="2"/>
    </w:pPr>
    <w:rPr>
      <w:i/>
    </w:rPr>
  </w:style>
  <w:style w:type="paragraph" w:customStyle="1" w:styleId="4">
    <w:name w:val="Заг.4_КВАРЦ"/>
    <w:basedOn w:val="3"/>
    <w:rsid w:val="00F825E6"/>
    <w:pPr>
      <w:numPr>
        <w:ilvl w:val="3"/>
      </w:numPr>
      <w:suppressAutoHyphens/>
      <w:outlineLvl w:val="3"/>
    </w:pPr>
    <w:rPr>
      <w:b w:val="0"/>
      <w:i w:val="0"/>
      <w:u w:val="single"/>
    </w:rPr>
  </w:style>
  <w:style w:type="numbering" w:customStyle="1" w:styleId="SDV">
    <w:name w:val="SDV_спис"/>
    <w:basedOn w:val="a3"/>
    <w:rsid w:val="00032BDC"/>
    <w:pPr>
      <w:numPr>
        <w:numId w:val="30"/>
      </w:numPr>
    </w:pPr>
  </w:style>
  <w:style w:type="paragraph" w:styleId="30">
    <w:name w:val="toc 3"/>
    <w:basedOn w:val="a0"/>
    <w:next w:val="a0"/>
    <w:autoRedefine/>
    <w:uiPriority w:val="39"/>
    <w:unhideWhenUsed/>
    <w:rsid w:val="00074388"/>
    <w:pPr>
      <w:spacing w:after="100"/>
      <w:ind w:left="480"/>
    </w:pPr>
  </w:style>
  <w:style w:type="paragraph" w:styleId="af3">
    <w:name w:val="No Spacing"/>
    <w:uiPriority w:val="1"/>
    <w:qFormat/>
    <w:rsid w:val="0006777E"/>
    <w:pPr>
      <w:spacing w:after="0" w:line="240" w:lineRule="auto"/>
    </w:pPr>
    <w:rPr>
      <w:rFonts w:ascii="Times New Roman" w:hAnsi="Times New Roman"/>
      <w:sz w:val="24"/>
    </w:rPr>
  </w:style>
  <w:style w:type="character" w:styleId="af4">
    <w:name w:val="annotation reference"/>
    <w:basedOn w:val="a1"/>
    <w:uiPriority w:val="99"/>
    <w:semiHidden/>
    <w:unhideWhenUsed/>
    <w:rsid w:val="00B33ACE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B33ACE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B33ACE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33AC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33ACE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3">
    <w:name w:val="heading 1"/>
    <w:basedOn w:val="a0"/>
    <w:next w:val="a0"/>
    <w:link w:val="14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3">
    <w:name w:val="heading 2"/>
    <w:basedOn w:val="a0"/>
    <w:next w:val="a0"/>
    <w:link w:val="24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443CD"/>
    <w:pPr>
      <w:ind w:left="720"/>
      <w:contextualSpacing/>
    </w:pPr>
  </w:style>
  <w:style w:type="character" w:customStyle="1" w:styleId="24">
    <w:name w:val="Заголовок 2 Знак"/>
    <w:basedOn w:val="a1"/>
    <w:link w:val="23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_Заг 1"/>
    <w:next w:val="a0"/>
    <w:link w:val="15"/>
    <w:qFormat/>
    <w:rsid w:val="00C46DD4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character" w:customStyle="1" w:styleId="15">
    <w:name w:val="_Заг 1 Знак"/>
    <w:basedOn w:val="a1"/>
    <w:link w:val="12"/>
    <w:rsid w:val="00C46DD4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ru-RU"/>
    </w:rPr>
  </w:style>
  <w:style w:type="paragraph" w:customStyle="1" w:styleId="20">
    <w:name w:val="_Заг 2"/>
    <w:next w:val="a0"/>
    <w:link w:val="25"/>
    <w:qFormat/>
    <w:rsid w:val="00C46DD4"/>
    <w:pPr>
      <w:numPr>
        <w:ilvl w:val="1"/>
        <w:numId w:val="6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_Заг 2 Знак"/>
    <w:basedOn w:val="15"/>
    <w:link w:val="20"/>
    <w:rsid w:val="00C46DD4"/>
    <w:rPr>
      <w:rFonts w:ascii="Times New Roman" w:eastAsiaTheme="majorEastAsia" w:hAnsi="Times New Roman" w:cs="Times New Roman"/>
      <w:b/>
      <w:bCs/>
      <w:caps w:val="0"/>
      <w:color w:val="000000" w:themeColor="text1"/>
      <w:sz w:val="28"/>
      <w:szCs w:val="28"/>
      <w:lang w:eastAsia="ru-RU"/>
    </w:rPr>
  </w:style>
  <w:style w:type="paragraph" w:customStyle="1" w:styleId="11">
    <w:name w:val="_Марк 1"/>
    <w:link w:val="16"/>
    <w:qFormat/>
    <w:rsid w:val="00C46DD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6">
    <w:name w:val="_Марк 1 Знак"/>
    <w:basedOn w:val="a1"/>
    <w:link w:val="11"/>
    <w:rsid w:val="00C46DD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1">
    <w:name w:val="_Марк 2"/>
    <w:link w:val="26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6">
    <w:name w:val="_Марк 2 Знак"/>
    <w:basedOn w:val="a1"/>
    <w:link w:val="21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0">
    <w:name w:val="_Спис 1"/>
    <w:link w:val="17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Спис 1 Знак"/>
    <w:basedOn w:val="a1"/>
    <w:link w:val="10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5">
    <w:name w:val="Balloon Text"/>
    <w:basedOn w:val="a0"/>
    <w:link w:val="a6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CF7660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CF7660"/>
    <w:rPr>
      <w:rFonts w:ascii="Times New Roman" w:hAnsi="Times New Roman"/>
      <w:sz w:val="24"/>
    </w:rPr>
  </w:style>
  <w:style w:type="character" w:customStyle="1" w:styleId="14">
    <w:name w:val="Заголовок 1 Знак"/>
    <w:basedOn w:val="a1"/>
    <w:link w:val="13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3"/>
    <w:next w:val="a0"/>
    <w:uiPriority w:val="39"/>
    <w:unhideWhenUsed/>
    <w:qFormat/>
    <w:rsid w:val="00A83095"/>
    <w:pPr>
      <w:outlineLvl w:val="9"/>
    </w:pPr>
    <w:rPr>
      <w:lang w:eastAsia="ru-RU"/>
    </w:rPr>
  </w:style>
  <w:style w:type="paragraph" w:styleId="18">
    <w:name w:val="toc 1"/>
    <w:basedOn w:val="a0"/>
    <w:next w:val="a0"/>
    <w:autoRedefine/>
    <w:uiPriority w:val="39"/>
    <w:unhideWhenUsed/>
    <w:rsid w:val="000951AD"/>
    <w:pPr>
      <w:spacing w:after="100"/>
    </w:pPr>
    <w:rPr>
      <w:b/>
      <w:caps/>
    </w:rPr>
  </w:style>
  <w:style w:type="character" w:styleId="ac">
    <w:name w:val="Hyperlink"/>
    <w:basedOn w:val="a1"/>
    <w:uiPriority w:val="99"/>
    <w:unhideWhenUsed/>
    <w:rsid w:val="00A83095"/>
    <w:rPr>
      <w:color w:val="0000FF" w:themeColor="hyperlink"/>
      <w:u w:val="single"/>
    </w:rPr>
  </w:style>
  <w:style w:type="paragraph" w:styleId="27">
    <w:name w:val="toc 2"/>
    <w:basedOn w:val="a0"/>
    <w:next w:val="a0"/>
    <w:autoRedefine/>
    <w:uiPriority w:val="39"/>
    <w:unhideWhenUsed/>
    <w:rsid w:val="0060178A"/>
    <w:pPr>
      <w:spacing w:after="100"/>
      <w:ind w:left="227"/>
    </w:pPr>
    <w:rPr>
      <w:b/>
    </w:rPr>
  </w:style>
  <w:style w:type="table" w:styleId="ad">
    <w:name w:val="Table Grid"/>
    <w:basedOn w:val="a2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_Обыч"/>
    <w:link w:val="af"/>
    <w:qFormat/>
    <w:rsid w:val="00C46DD4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character" w:customStyle="1" w:styleId="af">
    <w:name w:val="_Обыч Знак"/>
    <w:basedOn w:val="a1"/>
    <w:link w:val="ae"/>
    <w:rsid w:val="00C46DD4"/>
    <w:rPr>
      <w:rFonts w:ascii="Times New Roman" w:eastAsiaTheme="majorEastAsia" w:hAnsi="Times New Roman" w:cs="Times New Roman"/>
      <w:bCs/>
      <w:color w:val="000000" w:themeColor="text1"/>
      <w:sz w:val="24"/>
      <w:szCs w:val="28"/>
      <w:lang w:eastAsia="ru-RU"/>
    </w:rPr>
  </w:style>
  <w:style w:type="paragraph" w:customStyle="1" w:styleId="af0">
    <w:name w:val="_Подпись"/>
    <w:next w:val="a0"/>
    <w:link w:val="af1"/>
    <w:qFormat/>
    <w:rsid w:val="00C46DD4"/>
    <w:pPr>
      <w:spacing w:after="0" w:line="240" w:lineRule="auto"/>
      <w:jc w:val="center"/>
    </w:pPr>
    <w:rPr>
      <w:rFonts w:ascii="Times New Roman" w:hAnsi="Times New Roman"/>
      <w:i/>
      <w:sz w:val="24"/>
      <w:lang w:eastAsia="ru-RU"/>
    </w:rPr>
  </w:style>
  <w:style w:type="character" w:customStyle="1" w:styleId="af1">
    <w:name w:val="_Подпись Знак"/>
    <w:basedOn w:val="a1"/>
    <w:link w:val="af0"/>
    <w:rsid w:val="00C46DD4"/>
    <w:rPr>
      <w:rFonts w:ascii="Times New Roman" w:hAnsi="Times New Roman"/>
      <w:i/>
      <w:sz w:val="24"/>
      <w:lang w:eastAsia="ru-RU"/>
    </w:rPr>
  </w:style>
  <w:style w:type="paragraph" w:customStyle="1" w:styleId="19">
    <w:name w:val="Знак Знак Знак1"/>
    <w:basedOn w:val="a0"/>
    <w:rsid w:val="00F825E6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1a">
    <w:name w:val="Стиль таблицы1"/>
    <w:basedOn w:val="5"/>
    <w:rsid w:val="00F825E6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">
    <w:name w:val="Мой стиль"/>
    <w:basedOn w:val="13"/>
    <w:link w:val="af2"/>
    <w:qFormat/>
    <w:rsid w:val="00F825E6"/>
    <w:pPr>
      <w:keepLines w:val="0"/>
      <w:numPr>
        <w:numId w:val="18"/>
      </w:numPr>
      <w:spacing w:before="240" w:after="60"/>
      <w:jc w:val="both"/>
    </w:pPr>
    <w:rPr>
      <w:rFonts w:ascii="Times New Roman" w:eastAsia="Times New Roman" w:hAnsi="Times New Roman" w:cs="Times New Roman"/>
      <w:color w:val="auto"/>
      <w:kern w:val="32"/>
      <w:sz w:val="24"/>
      <w:szCs w:val="24"/>
      <w:lang w:eastAsia="ru-RU"/>
    </w:rPr>
  </w:style>
  <w:style w:type="character" w:customStyle="1" w:styleId="af2">
    <w:name w:val="Мой стиль Знак"/>
    <w:link w:val="a"/>
    <w:rsid w:val="00F825E6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customStyle="1" w:styleId="22">
    <w:name w:val="Мой Стиль2"/>
    <w:basedOn w:val="a"/>
    <w:qFormat/>
    <w:rsid w:val="00F825E6"/>
    <w:pPr>
      <w:numPr>
        <w:ilvl w:val="1"/>
      </w:numPr>
      <w:ind w:left="720" w:hanging="360"/>
    </w:pPr>
    <w:rPr>
      <w:kern w:val="0"/>
      <w:lang w:val="en-US"/>
    </w:rPr>
  </w:style>
  <w:style w:type="table" w:styleId="5">
    <w:name w:val="Table Grid 5"/>
    <w:basedOn w:val="a2"/>
    <w:uiPriority w:val="99"/>
    <w:semiHidden/>
    <w:unhideWhenUsed/>
    <w:rsid w:val="00F825E6"/>
    <w:pPr>
      <w:spacing w:after="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">
    <w:name w:val="Заг.1_КВАРЦ"/>
    <w:basedOn w:val="13"/>
    <w:rsid w:val="00F825E6"/>
    <w:pPr>
      <w:keepLines w:val="0"/>
      <w:numPr>
        <w:numId w:val="19"/>
      </w:numPr>
      <w:spacing w:before="240" w:after="360"/>
      <w:jc w:val="both"/>
    </w:pPr>
    <w:rPr>
      <w:rFonts w:ascii="Times New Roman" w:eastAsia="Times New Roman" w:hAnsi="Times New Roman" w:cs="Times New Roman"/>
      <w:caps/>
      <w:color w:val="auto"/>
      <w:kern w:val="32"/>
      <w:sz w:val="24"/>
      <w:szCs w:val="24"/>
      <w:lang w:eastAsia="ru-RU"/>
    </w:rPr>
  </w:style>
  <w:style w:type="paragraph" w:customStyle="1" w:styleId="2">
    <w:name w:val="Заг.2_КВАРЦ"/>
    <w:basedOn w:val="1"/>
    <w:rsid w:val="00F825E6"/>
    <w:pPr>
      <w:keepNext w:val="0"/>
      <w:numPr>
        <w:ilvl w:val="1"/>
      </w:numPr>
      <w:spacing w:after="120"/>
      <w:outlineLvl w:val="1"/>
    </w:pPr>
    <w:rPr>
      <w:caps w:val="0"/>
    </w:rPr>
  </w:style>
  <w:style w:type="paragraph" w:customStyle="1" w:styleId="3">
    <w:name w:val="Заг.3_КВАРЦ"/>
    <w:basedOn w:val="2"/>
    <w:rsid w:val="00F825E6"/>
    <w:pPr>
      <w:numPr>
        <w:ilvl w:val="2"/>
      </w:numPr>
      <w:outlineLvl w:val="2"/>
    </w:pPr>
    <w:rPr>
      <w:i/>
    </w:rPr>
  </w:style>
  <w:style w:type="paragraph" w:customStyle="1" w:styleId="4">
    <w:name w:val="Заг.4_КВАРЦ"/>
    <w:basedOn w:val="3"/>
    <w:rsid w:val="00F825E6"/>
    <w:pPr>
      <w:numPr>
        <w:ilvl w:val="3"/>
      </w:numPr>
      <w:suppressAutoHyphens/>
      <w:outlineLvl w:val="3"/>
    </w:pPr>
    <w:rPr>
      <w:b w:val="0"/>
      <w:i w:val="0"/>
      <w:u w:val="single"/>
    </w:rPr>
  </w:style>
  <w:style w:type="numbering" w:customStyle="1" w:styleId="SDV">
    <w:name w:val="SDV_спис"/>
    <w:basedOn w:val="a3"/>
    <w:rsid w:val="00032BDC"/>
    <w:pPr>
      <w:numPr>
        <w:numId w:val="30"/>
      </w:numPr>
    </w:pPr>
  </w:style>
  <w:style w:type="paragraph" w:styleId="30">
    <w:name w:val="toc 3"/>
    <w:basedOn w:val="a0"/>
    <w:next w:val="a0"/>
    <w:autoRedefine/>
    <w:uiPriority w:val="39"/>
    <w:unhideWhenUsed/>
    <w:rsid w:val="00074388"/>
    <w:pPr>
      <w:spacing w:after="100"/>
      <w:ind w:left="480"/>
    </w:pPr>
  </w:style>
  <w:style w:type="paragraph" w:styleId="af3">
    <w:name w:val="No Spacing"/>
    <w:uiPriority w:val="1"/>
    <w:qFormat/>
    <w:rsid w:val="0006777E"/>
    <w:pPr>
      <w:spacing w:after="0" w:line="240" w:lineRule="auto"/>
    </w:pPr>
    <w:rPr>
      <w:rFonts w:ascii="Times New Roman" w:hAnsi="Times New Roman"/>
      <w:sz w:val="24"/>
    </w:rPr>
  </w:style>
  <w:style w:type="character" w:styleId="af4">
    <w:name w:val="annotation reference"/>
    <w:basedOn w:val="a1"/>
    <w:uiPriority w:val="99"/>
    <w:semiHidden/>
    <w:unhideWhenUsed/>
    <w:rsid w:val="00B33ACE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B33ACE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B33ACE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33AC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33AC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8316B-7C12-48B1-83FA-098BBBD7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3231</Words>
  <Characters>18422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</cp:revision>
  <cp:lastPrinted>2013-10-25T07:12:00Z</cp:lastPrinted>
  <dcterms:created xsi:type="dcterms:W3CDTF">2014-05-27T09:29:00Z</dcterms:created>
  <dcterms:modified xsi:type="dcterms:W3CDTF">2014-05-27T09:29:00Z</dcterms:modified>
</cp:coreProperties>
</file>